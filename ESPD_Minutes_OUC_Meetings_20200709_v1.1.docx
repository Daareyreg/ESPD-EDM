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20FF" w14:textId="61604926" w:rsidR="00A4103A" w:rsidRPr="00B44A5A" w:rsidRDefault="002720B0" w:rsidP="00A4103A">
      <w:pPr>
        <w:widowControl/>
        <w:suppressAutoHyphens/>
        <w:spacing w:before="240" w:after="240"/>
        <w:rPr>
          <w:rFonts w:asciiTheme="minorHAnsi" w:hAnsiTheme="minorHAnsi"/>
          <w:i/>
          <w:color w:val="808080" w:themeColor="background1" w:themeShade="80"/>
        </w:rPr>
      </w:pPr>
      <w:r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6</w:t>
      </w: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42186" w:rsidRPr="00B44A5A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</w:rPr>
            <w:t>PM² Template v2.0.1</w:t>
          </w:r>
        </w:sdtContent>
      </w:sdt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(</w:t>
      </w:r>
      <w:r w:rsidR="00942D6C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Oct.</w:t>
      </w:r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2013)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094CFC" w:rsidRPr="00B44A5A">
        <w:rPr>
          <w:rFonts w:asciiTheme="minorHAnsi" w:hAnsiTheme="minorHAnsi"/>
          <w:i/>
          <w:color w:val="808080" w:themeColor="background1" w:themeShade="80"/>
        </w:rPr>
        <w:t xml:space="preserve">      </w:t>
      </w:r>
      <w:r w:rsidR="00942D6C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</w:p>
    <w:p w14:paraId="04927F54" w14:textId="686021CC" w:rsidR="00CD7E0E" w:rsidRPr="00B44A5A" w:rsidRDefault="00FF13F7" w:rsidP="00A4103A">
      <w:pPr>
        <w:widowControl/>
        <w:suppressAutoHyphens/>
        <w:spacing w:before="240"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r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Open User Community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CD7E0E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Meeting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094CFC" w:rsidRPr="00B44A5A"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  <w:t>Minutes</w:t>
      </w:r>
    </w:p>
    <w:p w14:paraId="032B5ED5" w14:textId="77777777" w:rsidR="00C75FF9" w:rsidRPr="00B44A5A" w:rsidRDefault="00E354FC" w:rsidP="002F7C99">
      <w:pPr>
        <w:widowControl/>
        <w:suppressAutoHyphens/>
        <w:spacing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929" w:rsidRPr="00B44A5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</w:rPr>
            <w:t>Publications Office – ESPD EDM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939"/>
      </w:tblGrid>
      <w:tr w:rsidR="002F59D7" w:rsidRPr="002F59D7" w14:paraId="3D15F39F" w14:textId="77777777" w:rsidTr="002F59D7">
        <w:trPr>
          <w:trHeight w:val="396"/>
        </w:trPr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6E6E6"/>
            <w:vAlign w:val="center"/>
            <w:hideMark/>
          </w:tcPr>
          <w:p w14:paraId="31E1D664" w14:textId="77777777" w:rsidR="002F59D7" w:rsidRPr="002F59D7" w:rsidRDefault="002F59D7">
            <w:pPr>
              <w:snapToGrid w:val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F59D7">
              <w:rPr>
                <w:rFonts w:asciiTheme="minorHAnsi" w:hAnsiTheme="minorHAnsi" w:cstheme="minorHAnsi"/>
                <w:b/>
                <w:bCs/>
              </w:rPr>
              <w:t>Meeting Date/Time:</w:t>
            </w:r>
          </w:p>
        </w:tc>
        <w:tc>
          <w:tcPr>
            <w:tcW w:w="79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3FEA78F9" w14:textId="5577FBB1" w:rsidR="002F59D7" w:rsidRPr="002F59D7" w:rsidRDefault="002F59D7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2020-0</w:t>
            </w:r>
            <w:r w:rsidR="00A927A7">
              <w:rPr>
                <w:rFonts w:asciiTheme="minorHAnsi" w:hAnsiTheme="minorHAnsi" w:cstheme="minorHAnsi"/>
                <w:b/>
                <w:bCs/>
              </w:rPr>
              <w:t>7</w:t>
            </w:r>
            <w:r w:rsidRPr="002F59D7">
              <w:rPr>
                <w:rFonts w:asciiTheme="minorHAnsi" w:hAnsiTheme="minorHAnsi" w:cstheme="minorHAnsi"/>
                <w:b/>
                <w:bCs/>
              </w:rPr>
              <w:t>-</w:t>
            </w:r>
            <w:r w:rsidR="00A927A7">
              <w:rPr>
                <w:rFonts w:asciiTheme="minorHAnsi" w:hAnsiTheme="minorHAnsi" w:cstheme="minorHAnsi"/>
                <w:b/>
                <w:bCs/>
              </w:rPr>
              <w:t>09</w:t>
            </w:r>
          </w:p>
          <w:p w14:paraId="212FAD3E" w14:textId="77777777" w:rsidR="002F59D7" w:rsidRPr="002F59D7" w:rsidRDefault="002F59D7" w:rsidP="002F59D7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F59D7">
              <w:rPr>
                <w:rFonts w:asciiTheme="minorHAnsi" w:hAnsiTheme="minorHAnsi" w:cstheme="minorHAnsi"/>
                <w:b/>
                <w:bCs/>
              </w:rPr>
              <w:t>1</w:t>
            </w:r>
            <w:r>
              <w:rPr>
                <w:rFonts w:asciiTheme="minorHAnsi" w:hAnsiTheme="minorHAnsi" w:cstheme="minorHAnsi"/>
                <w:b/>
                <w:bCs/>
              </w:rPr>
              <w:t>0:00 – 11</w:t>
            </w:r>
            <w:r w:rsidRPr="002F59D7">
              <w:rPr>
                <w:rFonts w:asciiTheme="minorHAnsi" w:hAnsiTheme="minorHAnsi" w:cstheme="minorHAnsi"/>
                <w:b/>
                <w:bCs/>
              </w:rPr>
              <w:t>:30</w:t>
            </w:r>
          </w:p>
        </w:tc>
      </w:tr>
    </w:tbl>
    <w:p w14:paraId="0E2FFB46" w14:textId="77777777" w:rsidR="002F59D7" w:rsidRPr="00B44A5A" w:rsidRDefault="002F59D7" w:rsidP="00F2751C">
      <w:pPr>
        <w:rPr>
          <w:rFonts w:asciiTheme="minorHAnsi" w:hAnsiTheme="minorHAnsi"/>
        </w:rPr>
      </w:pPr>
    </w:p>
    <w:tbl>
      <w:tblPr>
        <w:tblW w:w="4562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5120"/>
      </w:tblGrid>
      <w:tr w:rsidR="00FF13F7" w:rsidRPr="00B44A5A" w14:paraId="1F0FD644" w14:textId="77777777" w:rsidTr="00B747A2">
        <w:tc>
          <w:tcPr>
            <w:tcW w:w="2356" w:type="pct"/>
            <w:shd w:val="clear" w:color="auto" w:fill="E6E6E6"/>
          </w:tcPr>
          <w:p w14:paraId="61C75E1B" w14:textId="77777777" w:rsidR="00FF13F7" w:rsidRPr="00B44A5A" w:rsidRDefault="00FF13F7" w:rsidP="003E2E47">
            <w:pPr>
              <w:jc w:val="center"/>
              <w:rPr>
                <w:rFonts w:asciiTheme="minorHAnsi" w:hAnsiTheme="minorHAnsi"/>
                <w:b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Attendee </w:t>
            </w:r>
            <w:r w:rsidRPr="00B44A5A">
              <w:rPr>
                <w:rFonts w:asciiTheme="minorHAnsi" w:hAnsiTheme="minorHAnsi"/>
                <w:b/>
              </w:rPr>
              <w:t>Name</w:t>
            </w: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 </w:t>
            </w:r>
            <w:r w:rsidRPr="00B44A5A">
              <w:rPr>
                <w:rFonts w:asciiTheme="minorHAnsi" w:hAnsiTheme="minorHAnsi" w:cs="Tahoma"/>
                <w:bCs/>
                <w:i/>
                <w:color w:val="000000"/>
              </w:rPr>
              <w:t>(present)</w:t>
            </w:r>
          </w:p>
        </w:tc>
        <w:tc>
          <w:tcPr>
            <w:tcW w:w="2644" w:type="pct"/>
            <w:shd w:val="clear" w:color="auto" w:fill="E6E6E6"/>
          </w:tcPr>
          <w:p w14:paraId="0CAB34A8" w14:textId="77777777" w:rsidR="00FF13F7" w:rsidRPr="00B44A5A" w:rsidRDefault="00FF13F7" w:rsidP="003E2E47">
            <w:pPr>
              <w:jc w:val="center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>Organisation / Email</w:t>
            </w:r>
          </w:p>
        </w:tc>
      </w:tr>
      <w:tr w:rsidR="00FF13F7" w:rsidRPr="00B44A5A" w14:paraId="786B6D48" w14:textId="77777777" w:rsidTr="00B747A2">
        <w:tc>
          <w:tcPr>
            <w:tcW w:w="2356" w:type="pct"/>
            <w:shd w:val="clear" w:color="auto" w:fill="auto"/>
          </w:tcPr>
          <w:p w14:paraId="3D9BC240" w14:textId="77777777" w:rsidR="00FF13F7" w:rsidRPr="00D230F8" w:rsidRDefault="00FF13F7" w:rsidP="006B3929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Sofia BERENGUER</w:t>
            </w:r>
          </w:p>
        </w:tc>
        <w:tc>
          <w:tcPr>
            <w:tcW w:w="2644" w:type="pct"/>
            <w:shd w:val="clear" w:color="auto" w:fill="auto"/>
          </w:tcPr>
          <w:p w14:paraId="5FCDE231" w14:textId="77777777" w:rsidR="00FF13F7" w:rsidRPr="00D230F8" w:rsidRDefault="00FF13F7" w:rsidP="006B3929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OP</w:t>
            </w:r>
          </w:p>
        </w:tc>
      </w:tr>
      <w:tr w:rsidR="00FF13F7" w:rsidRPr="00B44A5A" w14:paraId="503C3228" w14:textId="77777777" w:rsidTr="00B747A2">
        <w:tc>
          <w:tcPr>
            <w:tcW w:w="2356" w:type="pct"/>
            <w:shd w:val="clear" w:color="auto" w:fill="auto"/>
          </w:tcPr>
          <w:p w14:paraId="4C4C4A2F" w14:textId="77777777" w:rsidR="00FF13F7" w:rsidRPr="00D230F8" w:rsidRDefault="00FF13F7" w:rsidP="006D2A86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Natalie MURIC</w:t>
            </w:r>
          </w:p>
        </w:tc>
        <w:tc>
          <w:tcPr>
            <w:tcW w:w="2644" w:type="pct"/>
            <w:shd w:val="clear" w:color="auto" w:fill="auto"/>
          </w:tcPr>
          <w:p w14:paraId="546560B7" w14:textId="77777777" w:rsidR="00FF13F7" w:rsidRPr="00D230F8" w:rsidRDefault="00FF13F7" w:rsidP="006D2A86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OP</w:t>
            </w:r>
          </w:p>
        </w:tc>
      </w:tr>
      <w:tr w:rsidR="00FF13F7" w:rsidRPr="00B44A5A" w14:paraId="0F5F8219" w14:textId="77777777" w:rsidTr="00B747A2">
        <w:tc>
          <w:tcPr>
            <w:tcW w:w="2356" w:type="pct"/>
            <w:shd w:val="clear" w:color="auto" w:fill="auto"/>
          </w:tcPr>
          <w:p w14:paraId="305D1507" w14:textId="77777777" w:rsidR="00FF13F7" w:rsidRPr="00D230F8" w:rsidRDefault="00FF13F7" w:rsidP="00E11A1D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Marc Christopher SCHMIDT</w:t>
            </w:r>
          </w:p>
        </w:tc>
        <w:tc>
          <w:tcPr>
            <w:tcW w:w="2644" w:type="pct"/>
            <w:shd w:val="clear" w:color="auto" w:fill="auto"/>
          </w:tcPr>
          <w:p w14:paraId="5BF98B3D" w14:textId="77777777" w:rsidR="00FF13F7" w:rsidRPr="00D230F8" w:rsidRDefault="00FF13F7" w:rsidP="00E11A1D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DG GROW</w:t>
            </w:r>
          </w:p>
        </w:tc>
      </w:tr>
      <w:tr w:rsidR="00FF13F7" w:rsidRPr="00B44A5A" w14:paraId="7B4D90C9" w14:textId="77777777" w:rsidTr="00B747A2">
        <w:tc>
          <w:tcPr>
            <w:tcW w:w="2356" w:type="pct"/>
            <w:shd w:val="clear" w:color="auto" w:fill="auto"/>
          </w:tcPr>
          <w:p w14:paraId="5E0EB1E0" w14:textId="77777777" w:rsidR="00FF13F7" w:rsidRPr="00D230F8" w:rsidRDefault="00FF13F7" w:rsidP="00E11A1D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Maria FONT</w:t>
            </w:r>
          </w:p>
        </w:tc>
        <w:tc>
          <w:tcPr>
            <w:tcW w:w="2644" w:type="pct"/>
            <w:shd w:val="clear" w:color="auto" w:fill="auto"/>
          </w:tcPr>
          <w:p w14:paraId="23F7FA64" w14:textId="77777777" w:rsidR="00FF13F7" w:rsidRPr="00D230F8" w:rsidRDefault="00FF13F7" w:rsidP="00E11A1D">
            <w:pPr>
              <w:rPr>
                <w:rFonts w:asciiTheme="minorHAnsi" w:hAnsiTheme="minorHAnsi"/>
              </w:rPr>
            </w:pPr>
            <w:proofErr w:type="spellStart"/>
            <w:r w:rsidRPr="00D230F8">
              <w:rPr>
                <w:rFonts w:asciiTheme="minorHAnsi" w:hAnsiTheme="minorHAnsi"/>
              </w:rPr>
              <w:t>Everis</w:t>
            </w:r>
            <w:proofErr w:type="spellEnd"/>
          </w:p>
        </w:tc>
      </w:tr>
      <w:tr w:rsidR="00FF13F7" w:rsidRPr="00B44A5A" w14:paraId="74CA3F74" w14:textId="77777777" w:rsidTr="00B747A2">
        <w:tc>
          <w:tcPr>
            <w:tcW w:w="2356" w:type="pct"/>
            <w:shd w:val="clear" w:color="auto" w:fill="auto"/>
          </w:tcPr>
          <w:p w14:paraId="69B873A4" w14:textId="0EF77705" w:rsidR="00FF13F7" w:rsidRPr="00D230F8" w:rsidRDefault="00662D8D" w:rsidP="00662D8D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Pedro</w:t>
            </w:r>
            <w:r w:rsidR="00FF13F7" w:rsidRPr="00D230F8">
              <w:rPr>
                <w:rFonts w:asciiTheme="minorHAnsi" w:hAnsiTheme="minorHAnsi"/>
                <w:lang w:val="es-ES"/>
              </w:rPr>
              <w:t xml:space="preserve"> </w:t>
            </w:r>
            <w:r w:rsidRPr="00D230F8">
              <w:rPr>
                <w:rFonts w:asciiTheme="minorHAnsi" w:hAnsiTheme="minorHAnsi"/>
                <w:lang w:val="es-ES"/>
              </w:rPr>
              <w:t>SOTO</w:t>
            </w:r>
          </w:p>
        </w:tc>
        <w:tc>
          <w:tcPr>
            <w:tcW w:w="2644" w:type="pct"/>
            <w:shd w:val="clear" w:color="auto" w:fill="auto"/>
          </w:tcPr>
          <w:p w14:paraId="04881CEC" w14:textId="77777777" w:rsidR="00FF13F7" w:rsidRPr="00D230F8" w:rsidRDefault="00FF13F7" w:rsidP="00E11A1D">
            <w:pPr>
              <w:rPr>
                <w:rFonts w:asciiTheme="minorHAnsi" w:hAnsiTheme="minorHAnsi"/>
              </w:rPr>
            </w:pPr>
            <w:proofErr w:type="spellStart"/>
            <w:r w:rsidRPr="00D230F8">
              <w:rPr>
                <w:rFonts w:asciiTheme="minorHAnsi" w:hAnsiTheme="minorHAnsi"/>
              </w:rPr>
              <w:t>Everis</w:t>
            </w:r>
            <w:proofErr w:type="spellEnd"/>
          </w:p>
        </w:tc>
      </w:tr>
      <w:tr w:rsidR="00FF13F7" w:rsidRPr="00B44A5A" w14:paraId="70AA3F00" w14:textId="77777777" w:rsidTr="00B747A2">
        <w:tc>
          <w:tcPr>
            <w:tcW w:w="2356" w:type="pct"/>
            <w:shd w:val="clear" w:color="auto" w:fill="auto"/>
          </w:tcPr>
          <w:p w14:paraId="0DF14E6A" w14:textId="77777777" w:rsidR="00FF13F7" w:rsidRPr="00D230F8" w:rsidRDefault="00FF13F7" w:rsidP="00E11A1D">
            <w:pPr>
              <w:rPr>
                <w:rFonts w:asciiTheme="minorHAnsi" w:hAnsiTheme="minorHAnsi"/>
                <w:lang w:val="es-ES"/>
              </w:rPr>
            </w:pPr>
            <w:r w:rsidRPr="00D230F8">
              <w:rPr>
                <w:rFonts w:asciiTheme="minorHAnsi" w:hAnsiTheme="minorHAnsi"/>
              </w:rPr>
              <w:t>Héctor RICO</w:t>
            </w:r>
          </w:p>
        </w:tc>
        <w:tc>
          <w:tcPr>
            <w:tcW w:w="2644" w:type="pct"/>
            <w:shd w:val="clear" w:color="auto" w:fill="auto"/>
          </w:tcPr>
          <w:p w14:paraId="7C6603BC" w14:textId="77777777" w:rsidR="00FF13F7" w:rsidRPr="00D230F8" w:rsidRDefault="00FF13F7" w:rsidP="00E11A1D">
            <w:pPr>
              <w:rPr>
                <w:rFonts w:asciiTheme="minorHAnsi" w:hAnsiTheme="minorHAnsi"/>
              </w:rPr>
            </w:pPr>
            <w:proofErr w:type="spellStart"/>
            <w:r w:rsidRPr="00D230F8">
              <w:rPr>
                <w:rFonts w:asciiTheme="minorHAnsi" w:hAnsiTheme="minorHAnsi"/>
              </w:rPr>
              <w:t>Everis</w:t>
            </w:r>
            <w:proofErr w:type="spellEnd"/>
          </w:p>
        </w:tc>
      </w:tr>
      <w:tr w:rsidR="00FF13F7" w:rsidRPr="00431C6C" w14:paraId="305E2A27" w14:textId="77777777" w:rsidTr="00B747A2">
        <w:tc>
          <w:tcPr>
            <w:tcW w:w="2356" w:type="pct"/>
            <w:shd w:val="clear" w:color="auto" w:fill="auto"/>
          </w:tcPr>
          <w:p w14:paraId="4E3FDF01" w14:textId="77777777" w:rsidR="00FF13F7" w:rsidRPr="00D230F8" w:rsidRDefault="00FF13F7" w:rsidP="00431C6C">
            <w:pPr>
              <w:tabs>
                <w:tab w:val="left" w:pos="980"/>
              </w:tabs>
              <w:rPr>
                <w:rFonts w:asciiTheme="minorHAnsi" w:hAnsiTheme="minorHAnsi"/>
                <w:lang w:val="es-ES"/>
              </w:rPr>
            </w:pPr>
            <w:proofErr w:type="spellStart"/>
            <w:r w:rsidRPr="00D230F8">
              <w:rPr>
                <w:rFonts w:asciiTheme="minorHAnsi" w:hAnsiTheme="minorHAnsi"/>
                <w:lang w:val="es-ES"/>
              </w:rPr>
              <w:t>Enric</w:t>
            </w:r>
            <w:proofErr w:type="spellEnd"/>
            <w:r w:rsidRPr="00D230F8">
              <w:rPr>
                <w:rFonts w:asciiTheme="minorHAnsi" w:hAnsiTheme="minorHAnsi"/>
                <w:lang w:val="es-ES"/>
              </w:rPr>
              <w:t xml:space="preserve"> STAROMIEJSKI</w:t>
            </w:r>
            <w:r w:rsidRPr="00D230F8">
              <w:rPr>
                <w:rFonts w:asciiTheme="minorHAnsi" w:hAnsiTheme="minorHAnsi"/>
                <w:lang w:val="es-ES"/>
              </w:rPr>
              <w:tab/>
            </w:r>
          </w:p>
        </w:tc>
        <w:tc>
          <w:tcPr>
            <w:tcW w:w="2644" w:type="pct"/>
            <w:shd w:val="clear" w:color="auto" w:fill="auto"/>
          </w:tcPr>
          <w:p w14:paraId="59230AB2" w14:textId="77777777" w:rsidR="00FF13F7" w:rsidRPr="00D230F8" w:rsidRDefault="00FF13F7" w:rsidP="00E11A1D">
            <w:pPr>
              <w:rPr>
                <w:rFonts w:asciiTheme="minorHAnsi" w:hAnsiTheme="minorHAnsi"/>
                <w:lang w:val="es-ES"/>
              </w:rPr>
            </w:pPr>
            <w:proofErr w:type="spellStart"/>
            <w:r w:rsidRPr="00D230F8">
              <w:rPr>
                <w:rFonts w:asciiTheme="minorHAnsi" w:hAnsiTheme="minorHAnsi"/>
                <w:lang w:val="es-ES"/>
              </w:rPr>
              <w:t>Everis</w:t>
            </w:r>
            <w:proofErr w:type="spellEnd"/>
          </w:p>
        </w:tc>
      </w:tr>
      <w:tr w:rsidR="00D230F8" w:rsidRPr="00431C6C" w14:paraId="4661E14E" w14:textId="77777777" w:rsidTr="00B747A2">
        <w:tc>
          <w:tcPr>
            <w:tcW w:w="2356" w:type="pct"/>
            <w:shd w:val="clear" w:color="auto" w:fill="auto"/>
          </w:tcPr>
          <w:p w14:paraId="6CCE790C" w14:textId="1E959144" w:rsidR="00D230F8" w:rsidRPr="00D230F8" w:rsidRDefault="00D230F8" w:rsidP="00D230F8">
            <w:pPr>
              <w:tabs>
                <w:tab w:val="left" w:pos="980"/>
              </w:tabs>
              <w:rPr>
                <w:rFonts w:asciiTheme="minorHAnsi" w:hAnsiTheme="minorHAnsi"/>
                <w:lang w:val="es-ES"/>
              </w:rPr>
            </w:pPr>
            <w:r w:rsidRPr="00D230F8">
              <w:rPr>
                <w:rFonts w:asciiTheme="minorHAnsi" w:hAnsiTheme="minorHAnsi"/>
              </w:rPr>
              <w:t>Bettina BOZSONYI</w:t>
            </w:r>
          </w:p>
        </w:tc>
        <w:tc>
          <w:tcPr>
            <w:tcW w:w="2644" w:type="pct"/>
            <w:shd w:val="clear" w:color="auto" w:fill="auto"/>
          </w:tcPr>
          <w:p w14:paraId="4806C289" w14:textId="6AF2B272" w:rsidR="00D230F8" w:rsidRPr="00D230F8" w:rsidRDefault="00D230F8" w:rsidP="00D230F8">
            <w:pPr>
              <w:rPr>
                <w:rFonts w:asciiTheme="minorHAnsi" w:hAnsiTheme="minorHAnsi"/>
                <w:lang w:val="es-ES"/>
              </w:rPr>
            </w:pPr>
            <w:r w:rsidRPr="00D230F8">
              <w:rPr>
                <w:rFonts w:asciiTheme="minorHAnsi" w:hAnsiTheme="minorHAnsi"/>
              </w:rPr>
              <w:t>Hungary</w:t>
            </w:r>
          </w:p>
        </w:tc>
      </w:tr>
      <w:tr w:rsidR="00D230F8" w:rsidRPr="00431C6C" w14:paraId="605512D9" w14:textId="77777777" w:rsidTr="00B747A2">
        <w:tc>
          <w:tcPr>
            <w:tcW w:w="2356" w:type="pct"/>
            <w:shd w:val="clear" w:color="auto" w:fill="auto"/>
          </w:tcPr>
          <w:p w14:paraId="3D511EA1" w14:textId="4125A3D5" w:rsidR="00D230F8" w:rsidRPr="00D230F8" w:rsidRDefault="00D230F8" w:rsidP="00D230F8">
            <w:pPr>
              <w:tabs>
                <w:tab w:val="left" w:pos="980"/>
              </w:tabs>
              <w:rPr>
                <w:rFonts w:asciiTheme="minorHAnsi" w:hAnsiTheme="minorHAnsi"/>
                <w:lang w:val="es-ES"/>
              </w:rPr>
            </w:pPr>
            <w:r w:rsidRPr="00D230F8">
              <w:rPr>
                <w:rFonts w:asciiTheme="minorHAnsi" w:hAnsiTheme="minorHAnsi"/>
              </w:rPr>
              <w:t>Simon BUSCH</w:t>
            </w:r>
          </w:p>
        </w:tc>
        <w:tc>
          <w:tcPr>
            <w:tcW w:w="2644" w:type="pct"/>
            <w:shd w:val="clear" w:color="auto" w:fill="auto"/>
          </w:tcPr>
          <w:p w14:paraId="6C10ECB0" w14:textId="5C0AEAFC" w:rsidR="00D230F8" w:rsidRPr="00D230F8" w:rsidRDefault="00D230F8" w:rsidP="00D230F8">
            <w:pPr>
              <w:rPr>
                <w:rFonts w:asciiTheme="minorHAnsi" w:hAnsiTheme="minorHAnsi"/>
                <w:lang w:val="es-ES"/>
              </w:rPr>
            </w:pPr>
            <w:r w:rsidRPr="00D230F8">
              <w:rPr>
                <w:rFonts w:asciiTheme="minorHAnsi" w:hAnsiTheme="minorHAnsi"/>
              </w:rPr>
              <w:t>Denmark</w:t>
            </w:r>
          </w:p>
        </w:tc>
      </w:tr>
      <w:tr w:rsidR="00D230F8" w:rsidRPr="00431C6C" w14:paraId="3EF0785E" w14:textId="77777777" w:rsidTr="00B747A2">
        <w:tc>
          <w:tcPr>
            <w:tcW w:w="2356" w:type="pct"/>
            <w:shd w:val="clear" w:color="auto" w:fill="auto"/>
          </w:tcPr>
          <w:p w14:paraId="4307DA0F" w14:textId="7C6587F4" w:rsidR="00D230F8" w:rsidRPr="009E7DAB" w:rsidRDefault="00D230F8" w:rsidP="00D230F8">
            <w:pPr>
              <w:tabs>
                <w:tab w:val="left" w:pos="980"/>
              </w:tabs>
              <w:rPr>
                <w:rFonts w:asciiTheme="minorHAnsi" w:hAnsiTheme="minorHAnsi"/>
              </w:rPr>
            </w:pPr>
            <w:proofErr w:type="spellStart"/>
            <w:r w:rsidRPr="009E7DAB">
              <w:rPr>
                <w:rFonts w:asciiTheme="minorHAnsi" w:hAnsiTheme="minorHAnsi"/>
              </w:rPr>
              <w:t>Ildikó</w:t>
            </w:r>
            <w:proofErr w:type="spellEnd"/>
            <w:r w:rsidRPr="009E7DAB">
              <w:rPr>
                <w:rFonts w:asciiTheme="minorHAnsi" w:hAnsiTheme="minorHAnsi"/>
              </w:rPr>
              <w:t xml:space="preserve"> ELEK</w:t>
            </w:r>
          </w:p>
        </w:tc>
        <w:tc>
          <w:tcPr>
            <w:tcW w:w="2644" w:type="pct"/>
            <w:shd w:val="clear" w:color="auto" w:fill="auto"/>
          </w:tcPr>
          <w:p w14:paraId="1F45418D" w14:textId="2069C3E8" w:rsidR="00D230F8" w:rsidRPr="00D230F8" w:rsidRDefault="009E7DAB" w:rsidP="00D230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Hungary</w:t>
            </w:r>
          </w:p>
        </w:tc>
      </w:tr>
      <w:tr w:rsidR="00D230F8" w:rsidRPr="00431C6C" w14:paraId="20AB1C5D" w14:textId="77777777" w:rsidTr="00B747A2">
        <w:tc>
          <w:tcPr>
            <w:tcW w:w="2356" w:type="pct"/>
            <w:shd w:val="clear" w:color="auto" w:fill="auto"/>
          </w:tcPr>
          <w:p w14:paraId="6C9D04E3" w14:textId="1878448E" w:rsidR="00D230F8" w:rsidRPr="008B72F8" w:rsidRDefault="00D230F8" w:rsidP="00D230F8">
            <w:pPr>
              <w:tabs>
                <w:tab w:val="left" w:pos="980"/>
              </w:tabs>
              <w:rPr>
                <w:rFonts w:asciiTheme="minorHAnsi" w:hAnsiTheme="minorHAnsi"/>
                <w:highlight w:val="yellow"/>
              </w:rPr>
            </w:pPr>
            <w:r w:rsidRPr="00D230F8">
              <w:rPr>
                <w:rFonts w:asciiTheme="minorHAnsi" w:hAnsiTheme="minorHAnsi"/>
              </w:rPr>
              <w:t>Jennifer GUTSCHE</w:t>
            </w:r>
          </w:p>
        </w:tc>
        <w:tc>
          <w:tcPr>
            <w:tcW w:w="2644" w:type="pct"/>
            <w:shd w:val="clear" w:color="auto" w:fill="auto"/>
          </w:tcPr>
          <w:p w14:paraId="5ED15B5E" w14:textId="58EABB80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Austria</w:t>
            </w:r>
          </w:p>
        </w:tc>
      </w:tr>
      <w:tr w:rsidR="00D230F8" w:rsidRPr="00B44A5A" w14:paraId="052A8FDA" w14:textId="77777777" w:rsidTr="00B747A2">
        <w:tc>
          <w:tcPr>
            <w:tcW w:w="2356" w:type="pct"/>
            <w:shd w:val="clear" w:color="auto" w:fill="auto"/>
          </w:tcPr>
          <w:p w14:paraId="2B842FEF" w14:textId="01081DF5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 xml:space="preserve">Roberto </w:t>
            </w:r>
            <w:r>
              <w:rPr>
                <w:rFonts w:asciiTheme="minorHAnsi" w:hAnsiTheme="minorHAnsi"/>
              </w:rPr>
              <w:t>REALE</w:t>
            </w:r>
          </w:p>
        </w:tc>
        <w:tc>
          <w:tcPr>
            <w:tcW w:w="2644" w:type="pct"/>
            <w:shd w:val="clear" w:color="auto" w:fill="auto"/>
          </w:tcPr>
          <w:p w14:paraId="092FADC8" w14:textId="52AB3242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Italy</w:t>
            </w:r>
          </w:p>
        </w:tc>
      </w:tr>
      <w:tr w:rsidR="00D230F8" w:rsidRPr="00B44A5A" w14:paraId="065F294A" w14:textId="77777777" w:rsidTr="00B747A2">
        <w:tc>
          <w:tcPr>
            <w:tcW w:w="2356" w:type="pct"/>
            <w:shd w:val="clear" w:color="auto" w:fill="auto"/>
          </w:tcPr>
          <w:p w14:paraId="19332893" w14:textId="2E06007B" w:rsidR="00D230F8" w:rsidRPr="00D230F8" w:rsidRDefault="00D230F8" w:rsidP="00D230F8">
            <w:pPr>
              <w:rPr>
                <w:rFonts w:asciiTheme="minorHAnsi" w:hAnsiTheme="minorHAnsi"/>
              </w:rPr>
            </w:pPr>
            <w:proofErr w:type="spellStart"/>
            <w:r w:rsidRPr="00D230F8">
              <w:rPr>
                <w:rFonts w:asciiTheme="minorHAnsi" w:hAnsiTheme="minorHAnsi"/>
              </w:rPr>
              <w:t>Ajda</w:t>
            </w:r>
            <w:proofErr w:type="spellEnd"/>
            <w:r w:rsidRPr="00D230F8">
              <w:rPr>
                <w:rFonts w:asciiTheme="minorHAnsi" w:hAnsiTheme="minorHAnsi"/>
              </w:rPr>
              <w:t xml:space="preserve"> KOSTANJSEK</w:t>
            </w:r>
          </w:p>
        </w:tc>
        <w:tc>
          <w:tcPr>
            <w:tcW w:w="2644" w:type="pct"/>
            <w:shd w:val="clear" w:color="auto" w:fill="auto"/>
          </w:tcPr>
          <w:p w14:paraId="5AA85203" w14:textId="374D42AE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Slovenia</w:t>
            </w:r>
          </w:p>
        </w:tc>
      </w:tr>
      <w:tr w:rsidR="00D230F8" w:rsidRPr="00B44A5A" w14:paraId="131BDE1A" w14:textId="77777777" w:rsidTr="00B747A2">
        <w:tc>
          <w:tcPr>
            <w:tcW w:w="2356" w:type="pct"/>
            <w:shd w:val="clear" w:color="auto" w:fill="auto"/>
          </w:tcPr>
          <w:p w14:paraId="5889E666" w14:textId="170C69CC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Conor MCDERMOTT</w:t>
            </w:r>
          </w:p>
        </w:tc>
        <w:tc>
          <w:tcPr>
            <w:tcW w:w="2644" w:type="pct"/>
            <w:shd w:val="clear" w:color="auto" w:fill="auto"/>
          </w:tcPr>
          <w:p w14:paraId="3D58CF77" w14:textId="52436437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Ireland</w:t>
            </w:r>
          </w:p>
        </w:tc>
      </w:tr>
      <w:tr w:rsidR="00D230F8" w:rsidRPr="00B44A5A" w14:paraId="10D38BE6" w14:textId="77777777" w:rsidTr="00D230F8">
        <w:tc>
          <w:tcPr>
            <w:tcW w:w="2356" w:type="pct"/>
            <w:shd w:val="clear" w:color="auto" w:fill="auto"/>
          </w:tcPr>
          <w:p w14:paraId="3C66FEA7" w14:textId="3833BD10" w:rsidR="00D230F8" w:rsidRPr="00D230F8" w:rsidRDefault="00D230F8" w:rsidP="00D230F8">
            <w:pPr>
              <w:rPr>
                <w:rFonts w:asciiTheme="minorHAnsi" w:hAnsiTheme="minorHAnsi"/>
              </w:rPr>
            </w:pPr>
            <w:proofErr w:type="spellStart"/>
            <w:r w:rsidRPr="00D230F8">
              <w:rPr>
                <w:rFonts w:asciiTheme="minorHAnsi" w:hAnsiTheme="minorHAnsi"/>
              </w:rPr>
              <w:t>Foteini</w:t>
            </w:r>
            <w:proofErr w:type="spellEnd"/>
            <w:r w:rsidRPr="00D230F8">
              <w:rPr>
                <w:rFonts w:asciiTheme="minorHAnsi" w:hAnsiTheme="minorHAnsi"/>
              </w:rPr>
              <w:t xml:space="preserve"> MICHAILIDOU </w:t>
            </w:r>
          </w:p>
        </w:tc>
        <w:tc>
          <w:tcPr>
            <w:tcW w:w="2644" w:type="pct"/>
            <w:shd w:val="clear" w:color="auto" w:fill="auto"/>
          </w:tcPr>
          <w:p w14:paraId="56442F33" w14:textId="33E8E92D" w:rsidR="00D230F8" w:rsidRPr="008B72F8" w:rsidRDefault="00D230F8" w:rsidP="00D230F8">
            <w:pPr>
              <w:rPr>
                <w:rFonts w:asciiTheme="minorHAnsi" w:hAnsiTheme="minorHAnsi"/>
                <w:highlight w:val="yellow"/>
              </w:rPr>
            </w:pPr>
            <w:r w:rsidRPr="00D230F8">
              <w:rPr>
                <w:rFonts w:asciiTheme="minorHAnsi" w:hAnsiTheme="minorHAnsi"/>
              </w:rPr>
              <w:t>Greece</w:t>
            </w:r>
          </w:p>
        </w:tc>
      </w:tr>
      <w:tr w:rsidR="00D230F8" w:rsidRPr="00B44A5A" w14:paraId="3D5F8058" w14:textId="77777777" w:rsidTr="00D230F8">
        <w:tc>
          <w:tcPr>
            <w:tcW w:w="2356" w:type="pct"/>
            <w:shd w:val="clear" w:color="auto" w:fill="auto"/>
          </w:tcPr>
          <w:p w14:paraId="355E2728" w14:textId="66843B17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Patrick OSIKA</w:t>
            </w:r>
          </w:p>
        </w:tc>
        <w:tc>
          <w:tcPr>
            <w:tcW w:w="2644" w:type="pct"/>
            <w:shd w:val="clear" w:color="auto" w:fill="auto"/>
          </w:tcPr>
          <w:p w14:paraId="7810F3A2" w14:textId="79DBCCA6" w:rsidR="00D230F8" w:rsidRPr="00CD3DBD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Austria</w:t>
            </w:r>
          </w:p>
        </w:tc>
      </w:tr>
      <w:tr w:rsidR="00D230F8" w:rsidRPr="00B44A5A" w14:paraId="5C68BE76" w14:textId="77777777" w:rsidTr="00B747A2">
        <w:tc>
          <w:tcPr>
            <w:tcW w:w="2356" w:type="pct"/>
            <w:shd w:val="clear" w:color="auto" w:fill="auto"/>
          </w:tcPr>
          <w:p w14:paraId="5E528D7D" w14:textId="004700B5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Joao OSORIO</w:t>
            </w:r>
          </w:p>
        </w:tc>
        <w:tc>
          <w:tcPr>
            <w:tcW w:w="2644" w:type="pct"/>
            <w:shd w:val="clear" w:color="auto" w:fill="auto"/>
          </w:tcPr>
          <w:p w14:paraId="200AE10F" w14:textId="3EF2D1BB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Portugal</w:t>
            </w:r>
          </w:p>
        </w:tc>
      </w:tr>
      <w:tr w:rsidR="00D230F8" w:rsidRPr="00B44A5A" w14:paraId="1743D51C" w14:textId="77777777" w:rsidTr="00B747A2">
        <w:tc>
          <w:tcPr>
            <w:tcW w:w="2356" w:type="pct"/>
            <w:shd w:val="clear" w:color="auto" w:fill="auto"/>
          </w:tcPr>
          <w:p w14:paraId="4BBDF05F" w14:textId="74AFFC83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Emma REILLY</w:t>
            </w:r>
          </w:p>
        </w:tc>
        <w:tc>
          <w:tcPr>
            <w:tcW w:w="2644" w:type="pct"/>
            <w:shd w:val="clear" w:color="auto" w:fill="auto"/>
          </w:tcPr>
          <w:p w14:paraId="3D022B4C" w14:textId="1E7727BA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Ireland</w:t>
            </w:r>
          </w:p>
        </w:tc>
      </w:tr>
      <w:tr w:rsidR="00D230F8" w:rsidRPr="00B44A5A" w14:paraId="72BB1B6C" w14:textId="77777777" w:rsidTr="00B747A2">
        <w:tc>
          <w:tcPr>
            <w:tcW w:w="2356" w:type="pct"/>
            <w:shd w:val="clear" w:color="auto" w:fill="auto"/>
          </w:tcPr>
          <w:p w14:paraId="20534620" w14:textId="0B100630" w:rsidR="00D230F8" w:rsidRPr="00D230F8" w:rsidRDefault="00D230F8" w:rsidP="00D230F8">
            <w:pPr>
              <w:tabs>
                <w:tab w:val="left" w:pos="189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Alexandra RODRIGUES</w:t>
            </w:r>
          </w:p>
        </w:tc>
        <w:tc>
          <w:tcPr>
            <w:tcW w:w="2644" w:type="pct"/>
            <w:shd w:val="clear" w:color="auto" w:fill="auto"/>
          </w:tcPr>
          <w:p w14:paraId="224CADFA" w14:textId="6409397F" w:rsidR="00D230F8" w:rsidRPr="00D230F8" w:rsidRDefault="00D230F8" w:rsidP="00D230F8">
            <w:pPr>
              <w:rPr>
                <w:rFonts w:asciiTheme="minorHAnsi" w:hAnsiTheme="minorHAnsi"/>
              </w:rPr>
            </w:pPr>
          </w:p>
        </w:tc>
      </w:tr>
      <w:tr w:rsidR="00D230F8" w:rsidRPr="00B44A5A" w14:paraId="0F247891" w14:textId="77777777" w:rsidTr="00B747A2">
        <w:tc>
          <w:tcPr>
            <w:tcW w:w="2356" w:type="pct"/>
            <w:shd w:val="clear" w:color="auto" w:fill="auto"/>
          </w:tcPr>
          <w:p w14:paraId="0F17E2A4" w14:textId="2393C379" w:rsidR="00D230F8" w:rsidRPr="00D230F8" w:rsidRDefault="00D230F8" w:rsidP="00D230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Timo RA</w:t>
            </w:r>
            <w:r w:rsidRPr="00D230F8">
              <w:rPr>
                <w:rFonts w:asciiTheme="minorHAnsi" w:hAnsiTheme="minorHAnsi"/>
              </w:rPr>
              <w:t>NTANEN</w:t>
            </w:r>
          </w:p>
        </w:tc>
        <w:tc>
          <w:tcPr>
            <w:tcW w:w="2644" w:type="pct"/>
            <w:shd w:val="clear" w:color="auto" w:fill="auto"/>
          </w:tcPr>
          <w:p w14:paraId="1C088D61" w14:textId="76BEAB75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Finland</w:t>
            </w:r>
          </w:p>
        </w:tc>
      </w:tr>
      <w:tr w:rsidR="00D230F8" w:rsidRPr="00B44A5A" w14:paraId="62BB1847" w14:textId="77777777" w:rsidTr="00960770">
        <w:tc>
          <w:tcPr>
            <w:tcW w:w="2356" w:type="pct"/>
            <w:shd w:val="clear" w:color="auto" w:fill="auto"/>
          </w:tcPr>
          <w:p w14:paraId="63538A29" w14:textId="3E6117ED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Francesco SCATTARETICO</w:t>
            </w:r>
          </w:p>
        </w:tc>
        <w:tc>
          <w:tcPr>
            <w:tcW w:w="2644" w:type="pct"/>
            <w:shd w:val="clear" w:color="auto" w:fill="auto"/>
          </w:tcPr>
          <w:p w14:paraId="16E82409" w14:textId="2DDFA502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Italy</w:t>
            </w:r>
          </w:p>
        </w:tc>
      </w:tr>
      <w:tr w:rsidR="00D230F8" w:rsidRPr="00B44A5A" w14:paraId="7948EA8A" w14:textId="77777777" w:rsidTr="00B747A2">
        <w:tc>
          <w:tcPr>
            <w:tcW w:w="2356" w:type="pct"/>
            <w:shd w:val="clear" w:color="auto" w:fill="auto"/>
          </w:tcPr>
          <w:p w14:paraId="228DD119" w14:textId="77CA0342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Giampaolo SELLITTO</w:t>
            </w:r>
          </w:p>
        </w:tc>
        <w:tc>
          <w:tcPr>
            <w:tcW w:w="2644" w:type="pct"/>
            <w:shd w:val="clear" w:color="auto" w:fill="auto"/>
          </w:tcPr>
          <w:p w14:paraId="29428DDC" w14:textId="1BEBEA66" w:rsidR="00D230F8" w:rsidRPr="00D230F8" w:rsidRDefault="00D230F8" w:rsidP="00D230F8">
            <w:pPr>
              <w:rPr>
                <w:rFonts w:asciiTheme="minorHAnsi" w:hAnsiTheme="minorHAnsi"/>
              </w:rPr>
            </w:pPr>
            <w:r w:rsidRPr="00D230F8">
              <w:rPr>
                <w:rFonts w:asciiTheme="minorHAnsi" w:hAnsiTheme="minorHAnsi"/>
              </w:rPr>
              <w:t>Italy</w:t>
            </w:r>
          </w:p>
        </w:tc>
      </w:tr>
    </w:tbl>
    <w:p w14:paraId="67491F3F" w14:textId="77777777" w:rsidR="00AA424B" w:rsidRPr="00B44A5A" w:rsidRDefault="00AA424B" w:rsidP="00F2751C">
      <w:pPr>
        <w:rPr>
          <w:rFonts w:asciiTheme="minorHAnsi" w:hAnsiTheme="minorHAns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A5A" w14:paraId="77C05C46" w14:textId="77777777" w:rsidTr="00F2751C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B4095D1" w14:textId="77777777" w:rsidR="00F2751C" w:rsidRPr="00B44A5A" w:rsidRDefault="00CD7E0E" w:rsidP="0029108E">
            <w:pPr>
              <w:jc w:val="both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/>
                <w:b/>
              </w:rPr>
              <w:t xml:space="preserve">Summary of </w:t>
            </w:r>
            <w:r w:rsidR="00F2751C" w:rsidRPr="00B44A5A">
              <w:rPr>
                <w:rFonts w:asciiTheme="minorHAnsi" w:hAnsiTheme="minorHAnsi"/>
                <w:b/>
              </w:rPr>
              <w:t>Meeting Objectives</w:t>
            </w:r>
            <w:r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F2751C" w:rsidRPr="00B44A5A" w14:paraId="6EA30664" w14:textId="77777777" w:rsidTr="00AD0228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9A0D242" w14:textId="009E2972" w:rsidR="00431C6C" w:rsidRPr="00431C6C" w:rsidRDefault="00431C6C" w:rsidP="00431C6C">
            <w:pPr>
              <w:pStyle w:val="ListParagraph"/>
              <w:numPr>
                <w:ilvl w:val="0"/>
                <w:numId w:val="17"/>
              </w:numPr>
              <w:spacing w:before="60" w:after="60"/>
              <w:contextualSpacing w:val="0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Summary of last meeting on </w:t>
            </w:r>
            <w:r w:rsidR="0048568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17</w:t>
            </w:r>
            <w:r w:rsidR="0048568C"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48568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June </w:t>
            </w:r>
            <w:r w:rsidR="0048568C"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2020</w:t>
            </w:r>
            <w:r w:rsidR="0048568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.</w:t>
            </w:r>
            <w:r w:rsidR="00B2768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</w:p>
          <w:p w14:paraId="65B8690D" w14:textId="77777777" w:rsidR="00B2768C" w:rsidRPr="00431C6C" w:rsidRDefault="00B2768C" w:rsidP="00431C6C">
            <w:pPr>
              <w:pStyle w:val="ListParagraph"/>
              <w:numPr>
                <w:ilvl w:val="0"/>
                <w:numId w:val="17"/>
              </w:numPr>
              <w:spacing w:before="60" w:after="60"/>
              <w:contextualSpacing w:val="0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Present</w:t>
            </w:r>
            <w:r w:rsidR="00FA08D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ation of the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00644A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GitHub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issues with two purpose</w:t>
            </w:r>
            <w:r w:rsidR="00FA08D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s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: informative and </w:t>
            </w:r>
            <w:r w:rsidR="0000644A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consultation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. </w:t>
            </w:r>
          </w:p>
        </w:tc>
      </w:tr>
    </w:tbl>
    <w:p w14:paraId="7F390F07" w14:textId="77777777" w:rsidR="00261863" w:rsidRPr="00B44A5A" w:rsidRDefault="00261863" w:rsidP="00E747C4">
      <w:pPr>
        <w:widowControl/>
        <w:jc w:val="center"/>
        <w:rPr>
          <w:rFonts w:asciiTheme="minorHAnsi" w:hAnsiTheme="minorHAnsi"/>
          <w:b/>
          <w:color w:val="000000"/>
        </w:rPr>
      </w:pPr>
    </w:p>
    <w:tbl>
      <w:tblPr>
        <w:tblpPr w:leftFromText="180" w:rightFromText="180" w:vertAnchor="text" w:tblpY="1"/>
        <w:tblOverlap w:val="never"/>
        <w:tblW w:w="992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21"/>
      </w:tblGrid>
      <w:tr w:rsidR="00C9218B" w:rsidRPr="00B44A5A" w14:paraId="3AA38BDB" w14:textId="77777777" w:rsidTr="00B747A2">
        <w:trPr>
          <w:trHeight w:val="634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B02848A" w14:textId="77777777" w:rsidR="00C9218B" w:rsidRPr="00B44A5A" w:rsidRDefault="00185B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Meeting Agenda</w:t>
            </w:r>
            <w:r w:rsidR="00C9218B"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C9218B" w:rsidRPr="00B44A5A" w14:paraId="1118BB1C" w14:textId="77777777" w:rsidTr="00B747A2">
        <w:trPr>
          <w:trHeight w:val="519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2F3935B7" w14:textId="316C58B5" w:rsidR="00EC224B" w:rsidRPr="00431C6C" w:rsidRDefault="00EC224B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Summary of last meeting on </w:t>
            </w:r>
            <w:r w:rsidR="00C93FC1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17</w:t>
            </w: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C93FC1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June </w:t>
            </w: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2020</w:t>
            </w:r>
          </w:p>
          <w:p w14:paraId="49A69A73" w14:textId="77777777" w:rsidR="00EC224B" w:rsidRDefault="00EC224B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GitHub Issues</w:t>
            </w: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</w:t>
            </w:r>
          </w:p>
          <w:p w14:paraId="039CFF56" w14:textId="4837F1EC" w:rsidR="007618E2" w:rsidRPr="009E1676" w:rsidRDefault="00EC224B" w:rsidP="009E1676">
            <w:pPr>
              <w:spacing w:before="60" w:after="60"/>
              <w:ind w:left="108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Information </w:t>
            </w:r>
          </w:p>
          <w:p w14:paraId="443E12B8" w14:textId="102C2AA3" w:rsidR="007618E2" w:rsidRDefault="007618E2" w:rsidP="007618E2">
            <w:pPr>
              <w:pStyle w:val="ListParagraph"/>
              <w:numPr>
                <w:ilvl w:val="1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7618E2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#140: Lots: need for multiple identifiers 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–</w:t>
            </w:r>
            <w:r w:rsidRPr="007618E2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information</w:t>
            </w:r>
          </w:p>
          <w:p w14:paraId="67EF6E63" w14:textId="16BCBC99" w:rsidR="009E1676" w:rsidRDefault="009E1676" w:rsidP="007618E2">
            <w:pPr>
              <w:pStyle w:val="ListParagraph"/>
              <w:numPr>
                <w:ilvl w:val="1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7618E2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#266: New criteria in extended 2.1.1 taxonomy</w:t>
            </w:r>
          </w:p>
          <w:p w14:paraId="342E009A" w14:textId="1C60F304" w:rsidR="00EC224B" w:rsidRPr="007618E2" w:rsidRDefault="00EC224B" w:rsidP="007618E2">
            <w:pPr>
              <w:spacing w:before="60" w:after="60"/>
              <w:ind w:left="108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7618E2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Consultation </w:t>
            </w:r>
          </w:p>
          <w:p w14:paraId="380026A9" w14:textId="77777777" w:rsidR="00EC224B" w:rsidRDefault="00EC224B">
            <w:pPr>
              <w:pStyle w:val="ListParagraph"/>
              <w:numPr>
                <w:ilvl w:val="1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#249: initial “yes/no” answer for all selection criterion @ Section B and C of Part IV</w:t>
            </w:r>
          </w:p>
          <w:p w14:paraId="3E876BF9" w14:textId="6BD740D9" w:rsidR="007618E2" w:rsidRPr="00431C6C" w:rsidRDefault="00C93FC1" w:rsidP="00C93FC1">
            <w:pPr>
              <w:pStyle w:val="ListParagraph"/>
              <w:numPr>
                <w:ilvl w:val="1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C93FC1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#250: Criterion No 59 roles - information</w:t>
            </w:r>
          </w:p>
          <w:p w14:paraId="78D7FD2E" w14:textId="77777777" w:rsidR="00185BB9" w:rsidRPr="00240105" w:rsidRDefault="00EC224B">
            <w:pPr>
              <w:pStyle w:val="ListParagraph"/>
              <w:numPr>
                <w:ilvl w:val="0"/>
                <w:numId w:val="17"/>
              </w:numPr>
              <w:spacing w:before="60" w:after="60"/>
              <w:contextualSpacing w:val="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431C6C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Next meetings</w:t>
            </w:r>
          </w:p>
        </w:tc>
      </w:tr>
      <w:tr w:rsidR="004F5F10" w:rsidRPr="00B44A5A" w14:paraId="710D6957" w14:textId="77777777" w:rsidTr="00B747A2">
        <w:trPr>
          <w:trHeight w:val="1011"/>
        </w:trPr>
        <w:tc>
          <w:tcPr>
            <w:tcW w:w="9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290C" w14:textId="2FC1F0EA" w:rsidR="00184126" w:rsidRDefault="00EA476A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5FB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 </w:t>
            </w:r>
            <w:r w:rsidR="002021C4">
              <w:rPr>
                <w:rFonts w:asciiTheme="minorHAnsi" w:hAnsiTheme="minorHAnsi" w:cstheme="minorHAnsi"/>
                <w:b/>
                <w:sz w:val="22"/>
                <w:szCs w:val="22"/>
              </w:rPr>
              <w:t>Summary of last meeting on 19 may</w:t>
            </w:r>
          </w:p>
          <w:p w14:paraId="00936E6E" w14:textId="07C15D1E" w:rsidR="00CD3DBD" w:rsidRPr="00CD3DBD" w:rsidRDefault="005603BE">
            <w:pPr>
              <w:pStyle w:val="ListParagraph"/>
              <w:widowControl/>
              <w:numPr>
                <w:ilvl w:val="0"/>
                <w:numId w:val="25"/>
              </w:numPr>
              <w:jc w:val="both"/>
              <w:textAlignment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184126">
              <w:rPr>
                <w:rFonts w:asciiTheme="minorHAnsi" w:hAnsiTheme="minorHAnsi" w:cstheme="minorHAnsi"/>
                <w:sz w:val="22"/>
                <w:szCs w:val="22"/>
              </w:rPr>
              <w:t xml:space="preserve"> brief explanation of the </w:t>
            </w:r>
            <w:r w:rsidR="002021C4">
              <w:rPr>
                <w:rFonts w:asciiTheme="minorHAnsi" w:hAnsiTheme="minorHAnsi" w:cstheme="minorHAnsi"/>
                <w:sz w:val="22"/>
                <w:szCs w:val="22"/>
              </w:rPr>
              <w:t xml:space="preserve">previous </w:t>
            </w:r>
            <w:r w:rsidR="00996E9A">
              <w:rPr>
                <w:rFonts w:asciiTheme="minorHAnsi" w:hAnsiTheme="minorHAnsi" w:cstheme="minorHAnsi"/>
                <w:sz w:val="22"/>
                <w:szCs w:val="22"/>
              </w:rPr>
              <w:t>Open User Community (</w:t>
            </w:r>
            <w:r w:rsidR="002021C4">
              <w:rPr>
                <w:rFonts w:asciiTheme="minorHAnsi" w:hAnsiTheme="minorHAnsi" w:cstheme="minorHAnsi"/>
                <w:sz w:val="22"/>
                <w:szCs w:val="22"/>
              </w:rPr>
              <w:t>OUC</w:t>
            </w:r>
            <w:r w:rsidR="00996E9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021C4">
              <w:rPr>
                <w:rFonts w:asciiTheme="minorHAnsi" w:hAnsiTheme="minorHAnsi" w:cstheme="minorHAnsi"/>
                <w:sz w:val="22"/>
                <w:szCs w:val="22"/>
              </w:rPr>
              <w:t xml:space="preserve"> Meeting. </w:t>
            </w:r>
          </w:p>
          <w:p w14:paraId="330026DD" w14:textId="77777777" w:rsidR="00CD3DBD" w:rsidRPr="00CD3DBD" w:rsidRDefault="00CD3DBD">
            <w:pPr>
              <w:pStyle w:val="ListParagraph"/>
              <w:widowControl/>
              <w:jc w:val="both"/>
              <w:textAlignment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3A30CB4" w14:textId="77777777" w:rsidR="0040581E" w:rsidRDefault="0040581E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6779914" w14:textId="77777777" w:rsidR="00410AA3" w:rsidRDefault="0000644A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GitHub</w:t>
            </w:r>
            <w:r w:rsidR="002021C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Issues</w:t>
            </w:r>
          </w:p>
          <w:p w14:paraId="6918B956" w14:textId="2AB8C939" w:rsidR="002021C4" w:rsidRPr="007618E2" w:rsidRDefault="007618E2" w:rsidP="007618E2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The issues were presented following the same logic as in the previous OUC. Categorised as per Information or Consultation purpose. </w:t>
            </w:r>
          </w:p>
          <w:p w14:paraId="345B9963" w14:textId="77777777" w:rsidR="005505A8" w:rsidRDefault="005505A8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3BDFB4C7" w14:textId="03E8F262" w:rsidR="00C93FC1" w:rsidRDefault="00C93FC1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Information</w:t>
            </w:r>
          </w:p>
          <w:p w14:paraId="1026F828" w14:textId="77777777" w:rsidR="00C93FC1" w:rsidRDefault="00C93FC1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420AE368" w14:textId="42ACD416" w:rsidR="00C93FC1" w:rsidRPr="009E7DAB" w:rsidRDefault="009E1676" w:rsidP="009E7DAB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E1676">
              <w:rPr>
                <w:rFonts w:asciiTheme="minorHAnsi" w:hAnsiTheme="minorHAnsi" w:cstheme="minorHAnsi"/>
                <w:sz w:val="22"/>
                <w:szCs w:val="22"/>
              </w:rPr>
              <w:t>#140: Lots: need for multiple identifiers – information</w:t>
            </w:r>
          </w:p>
          <w:p w14:paraId="7517D86E" w14:textId="6E13D316" w:rsidR="009E7DAB" w:rsidRPr="000856FF" w:rsidRDefault="009E7DAB" w:rsidP="000856FF">
            <w:pPr>
              <w:pStyle w:val="ListParagraph"/>
              <w:numPr>
                <w:ilvl w:val="1"/>
                <w:numId w:val="17"/>
              </w:num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DAB">
              <w:rPr>
                <w:rFonts w:asciiTheme="minorHAnsi" w:hAnsiTheme="minorHAnsi" w:cstheme="minorHAnsi"/>
                <w:b/>
                <w:sz w:val="22"/>
                <w:szCs w:val="22"/>
              </w:rPr>
              <w:t>Summary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 T</w:t>
            </w:r>
            <w:r w:rsidR="00662D8D" w:rsidRPr="009E7DAB">
              <w:rPr>
                <w:rFonts w:asciiTheme="minorHAnsi" w:hAnsiTheme="minorHAnsi" w:cstheme="minorHAnsi"/>
                <w:sz w:val="22"/>
                <w:szCs w:val="22"/>
              </w:rPr>
              <w:t xml:space="preserve">he possibility to include an additional </w:t>
            </w:r>
            <w:r w:rsidRPr="009E7DAB">
              <w:rPr>
                <w:rFonts w:asciiTheme="minorHAnsi" w:hAnsiTheme="minorHAnsi" w:cstheme="minorHAnsi"/>
                <w:sz w:val="22"/>
                <w:szCs w:val="22"/>
              </w:rPr>
              <w:t>identifier to the lots (</w:t>
            </w:r>
            <w:proofErr w:type="spellStart"/>
            <w:proofErr w:type="gramStart"/>
            <w:r w:rsidR="00662D8D" w:rsidRPr="009E7DAB">
              <w:rPr>
                <w:rFonts w:asciiTheme="minorHAnsi" w:hAnsiTheme="minorHAnsi" w:cstheme="minorHAnsi"/>
                <w:sz w:val="22"/>
                <w:szCs w:val="22"/>
              </w:rPr>
              <w:t>cac:ProcurementProjectLot</w:t>
            </w:r>
            <w:proofErr w:type="spellEnd"/>
            <w:proofErr w:type="gramEnd"/>
            <w:r w:rsidRPr="009E7DAB">
              <w:rPr>
                <w:rFonts w:asciiTheme="minorHAnsi" w:hAnsiTheme="minorHAnsi" w:cstheme="minorHAnsi"/>
                <w:sz w:val="22"/>
                <w:szCs w:val="22"/>
              </w:rPr>
              <w:t xml:space="preserve"> element).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 xml:space="preserve"> Additionally, t</w:t>
            </w:r>
            <w:r w:rsidR="000856FF" w:rsidRPr="000856FF">
              <w:rPr>
                <w:rFonts w:asciiTheme="minorHAnsi" w:hAnsiTheme="minorHAnsi" w:cstheme="minorHAnsi"/>
                <w:sz w:val="22"/>
                <w:szCs w:val="22"/>
              </w:rPr>
              <w:t xml:space="preserve">he </w:t>
            </w:r>
            <w:r w:rsidRPr="000856FF">
              <w:rPr>
                <w:rFonts w:asciiTheme="minorHAnsi" w:hAnsiTheme="minorHAnsi" w:cstheme="minorHAnsi"/>
                <w:sz w:val="22"/>
                <w:szCs w:val="22"/>
              </w:rPr>
              <w:t>UBL TC</w:t>
            </w:r>
            <w:r w:rsidR="000856FF" w:rsidRPr="000856FF">
              <w:rPr>
                <w:rFonts w:asciiTheme="minorHAnsi" w:hAnsiTheme="minorHAnsi" w:cstheme="minorHAnsi"/>
                <w:sz w:val="22"/>
                <w:szCs w:val="22"/>
              </w:rPr>
              <w:t xml:space="preserve"> discarded to modify the cardinality of the lot identifier and proposed to add it as an extension.</w:t>
            </w:r>
            <w:r w:rsidRPr="000856F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EB46D18" w14:textId="77777777" w:rsidR="000856FF" w:rsidRDefault="000856FF" w:rsidP="009E7DAB">
            <w:pPr>
              <w:spacing w:before="60" w:after="60"/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B8CFD7" w14:textId="19AD1BAE" w:rsidR="00662D8D" w:rsidRDefault="00662D8D" w:rsidP="009E7DAB">
            <w:pPr>
              <w:spacing w:before="60" w:after="60"/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discussion was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>focused 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need to include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 xml:space="preserve"> or not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 additional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>identifier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>per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Lot</w:t>
            </w:r>
            <w:r w:rsidR="002F4885">
              <w:rPr>
                <w:rFonts w:asciiTheme="minorHAnsi" w:hAnsiTheme="minorHAnsi" w:cstheme="minorHAnsi"/>
                <w:sz w:val="22"/>
                <w:szCs w:val="22"/>
              </w:rPr>
              <w:t xml:space="preserve"> (as an extension)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taking into account the alig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ment of ESPD and eForms. With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alignment between both projects, the ESPD will use the logic from eForms, which identifies the lots with an alpha numeric string as “LOT-0001” and so on. </w:t>
            </w:r>
          </w:p>
          <w:p w14:paraId="72B29B04" w14:textId="77777777" w:rsidR="00662D8D" w:rsidRDefault="00662D8D" w:rsidP="009E1676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CFBD19" w14:textId="77777777" w:rsidR="002F4885" w:rsidRDefault="00662D8D" w:rsidP="000856FF">
            <w:pPr>
              <w:spacing w:before="60" w:after="60"/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Moreover, with the procedure ID and the Lot ID it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 xml:space="preserve"> 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possible to identify the dif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ferent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lots included in a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>procedure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It was asked if there was the need for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 xml:space="preserve">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additional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>lot identifier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56FF">
              <w:rPr>
                <w:rFonts w:asciiTheme="minorHAnsi" w:hAnsiTheme="minorHAnsi" w:cstheme="minorHAnsi"/>
                <w:sz w:val="22"/>
                <w:szCs w:val="22"/>
              </w:rPr>
              <w:t>other than the one from eForms</w:t>
            </w:r>
            <w:r w:rsidR="002F4885">
              <w:rPr>
                <w:rFonts w:asciiTheme="minorHAnsi" w:hAnsiTheme="minorHAnsi" w:cstheme="minorHAnsi"/>
                <w:sz w:val="22"/>
                <w:szCs w:val="22"/>
              </w:rPr>
              <w:t>, thus using</w:t>
            </w:r>
            <w:r w:rsidR="002F4885">
              <w:t xml:space="preserve"> </w:t>
            </w:r>
            <w:r w:rsidR="002F4885">
              <w:rPr>
                <w:rFonts w:asciiTheme="minorHAnsi" w:hAnsiTheme="minorHAnsi" w:cstheme="minorHAnsi"/>
                <w:sz w:val="22"/>
                <w:szCs w:val="22"/>
              </w:rPr>
              <w:t>only one eFo</w:t>
            </w:r>
            <w:r w:rsidR="002F4885" w:rsidRPr="002F4885">
              <w:rPr>
                <w:rFonts w:asciiTheme="minorHAnsi" w:hAnsiTheme="minorHAnsi" w:cstheme="minorHAnsi"/>
                <w:sz w:val="22"/>
                <w:szCs w:val="22"/>
              </w:rPr>
              <w:t>rms lot identifier in the ESPD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E25B729" w14:textId="69062032" w:rsidR="00662D8D" w:rsidRDefault="00662D8D" w:rsidP="000856FF">
            <w:pPr>
              <w:spacing w:before="60" w:after="60"/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 agreement was reached on the usage of </w:t>
            </w:r>
            <w:r w:rsidR="002F4885">
              <w:rPr>
                <w:rFonts w:asciiTheme="minorHAnsi" w:hAnsiTheme="minorHAnsi" w:cstheme="minorHAnsi"/>
                <w:sz w:val="22"/>
                <w:szCs w:val="22"/>
              </w:rPr>
              <w:t>only one eForms lot identifier in the ESPD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248428C4" w14:textId="77777777" w:rsidR="009E1676" w:rsidRPr="009E1676" w:rsidRDefault="009E1676" w:rsidP="009E1676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7AA8E9" w14:textId="06EEB1DE" w:rsidR="00662D8D" w:rsidRPr="002F4885" w:rsidRDefault="00662D8D" w:rsidP="00662D8D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2D8D">
              <w:rPr>
                <w:rFonts w:asciiTheme="minorHAnsi" w:hAnsiTheme="minorHAnsi" w:cstheme="minorHAnsi"/>
                <w:sz w:val="22"/>
                <w:szCs w:val="22"/>
              </w:rPr>
              <w:t>#266: New criteria in extended 2.1.1 taxonomy</w:t>
            </w:r>
          </w:p>
          <w:p w14:paraId="2AE86045" w14:textId="77777777" w:rsidR="002F4885" w:rsidRDefault="002F4885" w:rsidP="002F4885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F4885">
              <w:rPr>
                <w:rFonts w:asciiTheme="minorHAnsi" w:hAnsiTheme="minorHAnsi" w:cstheme="minorHAnsi"/>
                <w:b/>
                <w:sz w:val="22"/>
                <w:szCs w:val="22"/>
              </w:rPr>
              <w:t>Summary: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current ESPD version 2.1.1 has</w:t>
            </w:r>
            <w:r w:rsidR="00662D8D" w:rsidRPr="002F4885">
              <w:rPr>
                <w:rFonts w:asciiTheme="minorHAnsi" w:hAnsiTheme="minorHAnsi" w:cstheme="minorHAnsi"/>
                <w:sz w:val="22"/>
                <w:szCs w:val="22"/>
              </w:rPr>
              <w:t xml:space="preserve"> two new criteria (#66 </w:t>
            </w:r>
            <w:proofErr w:type="gramStart"/>
            <w:r w:rsidR="00662D8D" w:rsidRPr="002F4885">
              <w:rPr>
                <w:rFonts w:asciiTheme="minorHAnsi" w:hAnsiTheme="minorHAnsi" w:cstheme="minorHAnsi"/>
                <w:sz w:val="22"/>
                <w:szCs w:val="22"/>
              </w:rPr>
              <w:t>CRITERION.DEFENCE.SELECTION.OTHER</w:t>
            </w:r>
            <w:proofErr w:type="gramEnd"/>
            <w:r w:rsidR="00662D8D" w:rsidRPr="002F4885">
              <w:rPr>
                <w:rFonts w:asciiTheme="minorHAnsi" w:hAnsiTheme="minorHAnsi" w:cstheme="minorHAnsi"/>
                <w:sz w:val="22"/>
                <w:szCs w:val="22"/>
              </w:rPr>
              <w:t xml:space="preserve">  and #67 CRITERION.UTILITIES.SELECTION.OTHER). </w:t>
            </w:r>
            <w:r w:rsidR="00854D5A" w:rsidRPr="002F4885">
              <w:rPr>
                <w:rFonts w:asciiTheme="minorHAnsi" w:hAnsiTheme="minorHAnsi" w:cstheme="minorHAnsi"/>
                <w:sz w:val="22"/>
                <w:szCs w:val="22"/>
              </w:rPr>
              <w:t xml:space="preserve">Both criteria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are relating</w:t>
            </w:r>
            <w:r w:rsidR="00854D5A" w:rsidRPr="002F48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Regulations</w:t>
            </w:r>
            <w:r w:rsidR="00854D5A" w:rsidRPr="002F4885">
              <w:rPr>
                <w:rFonts w:asciiTheme="minorHAnsi" w:hAnsiTheme="minorHAnsi" w:cstheme="minorHAnsi"/>
                <w:sz w:val="22"/>
                <w:szCs w:val="22"/>
              </w:rPr>
              <w:t xml:space="preserve"> that are not covered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ESPD.</w:t>
            </w:r>
          </w:p>
          <w:p w14:paraId="7DA8D396" w14:textId="40DEDD64" w:rsidR="00662D8D" w:rsidRPr="002F4885" w:rsidRDefault="002F4885" w:rsidP="002F4885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Action: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4D5A" w:rsidRPr="002F4885">
              <w:rPr>
                <w:rFonts w:asciiTheme="minorHAnsi" w:hAnsiTheme="minorHAnsi" w:cstheme="minorHAnsi"/>
                <w:sz w:val="22"/>
                <w:szCs w:val="22"/>
              </w:rPr>
              <w:t xml:space="preserve">the proposed solution is to remove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both criteria </w:t>
            </w:r>
            <w:r w:rsidR="00854D5A" w:rsidRPr="002F4885">
              <w:rPr>
                <w:rFonts w:asciiTheme="minorHAnsi" w:hAnsiTheme="minorHAnsi" w:cstheme="minorHAnsi"/>
                <w:sz w:val="22"/>
                <w:szCs w:val="22"/>
              </w:rPr>
              <w:t xml:space="preserve">until eCertis includes the multi-domain. </w:t>
            </w:r>
          </w:p>
          <w:p w14:paraId="11AC5AD6" w14:textId="77777777" w:rsidR="00854D5A" w:rsidRDefault="00854D5A" w:rsidP="00662D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258FF2" w14:textId="65886A88" w:rsidR="00854D5A" w:rsidRDefault="00854D5A" w:rsidP="002F4885">
            <w:p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 was explained th</w:t>
            </w:r>
            <w:r w:rsidR="00BF12B0">
              <w:rPr>
                <w:rFonts w:asciiTheme="minorHAnsi" w:hAnsiTheme="minorHAnsi" w:cstheme="minorHAnsi"/>
                <w:sz w:val="22"/>
                <w:szCs w:val="22"/>
              </w:rPr>
              <w:t xml:space="preserve">at </w:t>
            </w:r>
            <w:del w:id="0" w:author="Marc Christopher Schmidt" w:date="2020-07-15T08:25:00Z">
              <w:r w:rsidR="00BF12B0" w:rsidDel="00BF12B0">
                <w:rPr>
                  <w:rFonts w:asciiTheme="minorHAnsi" w:hAnsiTheme="minorHAnsi" w:cstheme="minorHAnsi"/>
                  <w:sz w:val="22"/>
                  <w:szCs w:val="22"/>
                </w:rPr>
                <w:delText>in</w:delText>
              </w:r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 xml:space="preserve"> context of </w:delText>
              </w:r>
            </w:del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eCertis </w:t>
            </w:r>
            <w:ins w:id="1" w:author="Marc Christopher Schmidt" w:date="2020-07-15T08:25:00Z">
              <w:r w:rsidR="00BF12B0">
                <w:rPr>
                  <w:rFonts w:asciiTheme="minorHAnsi" w:hAnsiTheme="minorHAnsi" w:cstheme="minorHAnsi"/>
                  <w:sz w:val="22"/>
                  <w:szCs w:val="22"/>
                </w:rPr>
                <w:t xml:space="preserve">covers currently only the Public Procurement Directive 2014/24/EU. As such the </w:t>
              </w:r>
              <w:proofErr w:type="spellStart"/>
              <w:r w:rsidR="00BF12B0">
                <w:rPr>
                  <w:rFonts w:asciiTheme="minorHAnsi" w:hAnsiTheme="minorHAnsi" w:cstheme="minorHAnsi"/>
                  <w:sz w:val="22"/>
                  <w:szCs w:val="22"/>
                </w:rPr>
                <w:t>the</w:t>
              </w:r>
              <w:proofErr w:type="spellEnd"/>
              <w:r w:rsidR="00BF12B0">
                <w:rPr>
                  <w:rFonts w:asciiTheme="minorHAnsi" w:hAnsiTheme="minorHAnsi" w:cstheme="minorHAnsi"/>
                  <w:sz w:val="22"/>
                  <w:szCs w:val="22"/>
                </w:rPr>
                <w:t xml:space="preserve"> additional criteria should be removed. </w:t>
              </w:r>
            </w:ins>
            <w:del w:id="2" w:author="Marc Christopher Schmidt" w:date="2020-07-15T08:26:00Z">
              <w:r w:rsidR="004141F4" w:rsidDel="00BF12B0">
                <w:rPr>
                  <w:rFonts w:asciiTheme="minorHAnsi" w:hAnsiTheme="minorHAnsi" w:cstheme="minorHAnsi"/>
                  <w:sz w:val="22"/>
                  <w:szCs w:val="22"/>
                </w:rPr>
                <w:delText>concerning</w:delText>
              </w:r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 xml:space="preserve"> both criteria. For the time being</w:delText>
              </w:r>
              <w:r w:rsidR="002F4885" w:rsidDel="00BF12B0">
                <w:rPr>
                  <w:rFonts w:asciiTheme="minorHAnsi" w:hAnsiTheme="minorHAnsi" w:cstheme="minorHAnsi"/>
                  <w:sz w:val="22"/>
                  <w:szCs w:val="22"/>
                </w:rPr>
                <w:delText>, the ESPD is not covering the D</w:delText>
              </w:r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 xml:space="preserve">irectives, thus, the criteria cannot be included. </w:delText>
              </w:r>
            </w:del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Once </w:t>
            </w:r>
            <w:ins w:id="3" w:author="Marc Christopher Schmidt" w:date="2020-07-15T08:26:00Z">
              <w:r w:rsidR="00BF12B0">
                <w:rPr>
                  <w:rFonts w:asciiTheme="minorHAnsi" w:hAnsiTheme="minorHAnsi" w:cstheme="minorHAnsi"/>
                  <w:sz w:val="22"/>
                  <w:szCs w:val="22"/>
                </w:rPr>
                <w:t xml:space="preserve">the </w:t>
              </w:r>
            </w:ins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eCertis </w:t>
            </w:r>
            <w:del w:id="4" w:author="Marc Christopher Schmidt" w:date="2020-07-15T08:26:00Z"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>support</w:delText>
              </w:r>
              <w:r w:rsidR="002F4885" w:rsidDel="00BF12B0">
                <w:rPr>
                  <w:rFonts w:asciiTheme="minorHAnsi" w:hAnsiTheme="minorHAnsi" w:cstheme="minorHAnsi"/>
                  <w:sz w:val="22"/>
                  <w:szCs w:val="22"/>
                </w:rPr>
                <w:delText>s</w:delText>
              </w:r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 xml:space="preserve"> </w:delText>
              </w:r>
            </w:del>
            <w:r>
              <w:rPr>
                <w:rFonts w:asciiTheme="minorHAnsi" w:hAnsiTheme="minorHAnsi" w:cstheme="minorHAnsi"/>
                <w:sz w:val="22"/>
                <w:szCs w:val="22"/>
              </w:rPr>
              <w:t>multi-domain</w:t>
            </w:r>
            <w:ins w:id="5" w:author="Marc Christopher Schmidt" w:date="2020-07-15T08:26:00Z">
              <w:r w:rsidR="00BF12B0">
                <w:rPr>
                  <w:rFonts w:asciiTheme="minorHAnsi" w:hAnsiTheme="minorHAnsi" w:cstheme="minorHAnsi"/>
                  <w:sz w:val="22"/>
                  <w:szCs w:val="22"/>
                </w:rPr>
                <w:t xml:space="preserve"> version is live and covers the other,</w:t>
              </w:r>
            </w:ins>
            <w:del w:id="6" w:author="Marc Christopher Schmidt" w:date="2020-07-15T08:26:00Z"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>, it</w:delText>
              </w:r>
            </w:del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ins w:id="7" w:author="Marc Christopher Schmidt" w:date="2020-07-15T08:26:00Z">
              <w:r w:rsidR="00BF12B0">
                <w:rPr>
                  <w:rFonts w:asciiTheme="minorHAnsi" w:hAnsiTheme="minorHAnsi" w:cstheme="minorHAnsi"/>
                  <w:sz w:val="22"/>
                  <w:szCs w:val="22"/>
                </w:rPr>
                <w:t xml:space="preserve">they can </w:t>
              </w:r>
            </w:ins>
            <w:del w:id="8" w:author="Marc Christopher Schmidt" w:date="2020-07-15T08:26:00Z"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 xml:space="preserve">could </w:delText>
              </w:r>
            </w:del>
            <w:r>
              <w:rPr>
                <w:rFonts w:asciiTheme="minorHAnsi" w:hAnsiTheme="minorHAnsi" w:cstheme="minorHAnsi"/>
                <w:sz w:val="22"/>
                <w:szCs w:val="22"/>
              </w:rPr>
              <w:t>be included again</w:t>
            </w:r>
            <w:del w:id="9" w:author="Marc Christopher Schmidt" w:date="2020-07-15T08:27:00Z">
              <w:r w:rsidDel="00BF12B0">
                <w:rPr>
                  <w:rFonts w:asciiTheme="minorHAnsi" w:hAnsiTheme="minorHAnsi" w:cstheme="minorHAnsi"/>
                  <w:sz w:val="22"/>
                  <w:szCs w:val="22"/>
                </w:rPr>
                <w:delText xml:space="preserve"> as it could be supported</w:delText>
              </w:r>
            </w:del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585338E7" w14:textId="77777777" w:rsidR="00854D5A" w:rsidRDefault="00854D5A" w:rsidP="002F4885">
            <w:p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BAD1C9" w14:textId="195C601D" w:rsidR="00854D5A" w:rsidRPr="00662D8D" w:rsidRDefault="00854D5A" w:rsidP="002F4885">
            <w:p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 clarify the general position on that issue, it was asked about the possibility of removing the criteria temporar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y. In general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opinion was positive 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this dec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sion. Therefore, an agreement on the removal of the criteria was reached. </w:t>
            </w:r>
          </w:p>
          <w:p w14:paraId="702CDB60" w14:textId="77777777" w:rsidR="00C93FC1" w:rsidRDefault="00C93FC1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748B1359" w14:textId="77777777" w:rsidR="00765FEE" w:rsidRDefault="00765FEE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Consultation</w:t>
            </w:r>
          </w:p>
          <w:p w14:paraId="575D7890" w14:textId="77777777" w:rsidR="00C642F1" w:rsidRPr="00765FEE" w:rsidRDefault="00C642F1">
            <w:pPr>
              <w:spacing w:before="60" w:after="60"/>
              <w:ind w:left="72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</w:p>
          <w:p w14:paraId="764437CA" w14:textId="428A3BB8" w:rsidR="00854D5A" w:rsidRPr="00497790" w:rsidRDefault="00765FEE" w:rsidP="0049779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765FEE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#249: initial “yes/no” answer for all selection criterion </w:t>
            </w:r>
            <w:r w:rsidR="0011170F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at</w:t>
            </w:r>
            <w:r w:rsidRPr="00765FEE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Section B and C of Part IV</w:t>
            </w:r>
          </w:p>
          <w:p w14:paraId="66629020" w14:textId="29B82560" w:rsidR="005505A8" w:rsidRPr="005505A8" w:rsidRDefault="005505A8" w:rsidP="005505A8">
            <w:pPr>
              <w:pStyle w:val="ListParagraph"/>
              <w:numPr>
                <w:ilvl w:val="1"/>
                <w:numId w:val="17"/>
              </w:num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505A8">
              <w:rPr>
                <w:rFonts w:asciiTheme="minorHAnsi" w:hAnsiTheme="minorHAnsi" w:cstheme="minorHAnsi"/>
                <w:b/>
                <w:sz w:val="22"/>
                <w:szCs w:val="22"/>
              </w:rPr>
              <w:t>Summary: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170F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Currently Selection Criteria in Section A have an initial “yes/no” to indicate whether the EO fulfils the Selection Criteria or not. It should be possible to add the yes or no for all selection criteria in sections B and C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.</w:t>
            </w:r>
          </w:p>
          <w:p w14:paraId="08F0A1CE" w14:textId="49C2E1A4" w:rsidR="009E1676" w:rsidRDefault="005505A8" w:rsidP="005505A8">
            <w:pPr>
              <w:pStyle w:val="ListParagraph"/>
              <w:spacing w:before="60" w:after="60"/>
              <w:ind w:left="14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order to help and ease the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process </w:t>
            </w:r>
            <w:r w:rsidRPr="005505A8">
              <w:rPr>
                <w:rFonts w:asciiTheme="minorHAnsi" w:hAnsiTheme="minorHAnsi" w:cstheme="minorHAnsi"/>
                <w:sz w:val="22"/>
                <w:szCs w:val="22"/>
              </w:rPr>
              <w:t xml:space="preserve"> on</w:t>
            </w:r>
            <w:proofErr w:type="gramEnd"/>
            <w:r w:rsidRPr="005505A8">
              <w:rPr>
                <w:rFonts w:asciiTheme="minorHAnsi" w:hAnsiTheme="minorHAnsi" w:cstheme="minorHAnsi"/>
                <w:sz w:val="22"/>
                <w:szCs w:val="22"/>
              </w:rPr>
              <w:t xml:space="preserve"> both sides, the Buyer and the Economic Operator’s side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it was</w:t>
            </w:r>
            <w:r w:rsidR="009E1676" w:rsidRPr="005505A8">
              <w:rPr>
                <w:rFonts w:asciiTheme="minorHAnsi" w:hAnsiTheme="minorHAnsi" w:cstheme="minorHAnsi"/>
                <w:sz w:val="22"/>
                <w:szCs w:val="22"/>
              </w:rPr>
              <w:t xml:space="preserve"> presented three options. </w:t>
            </w:r>
          </w:p>
          <w:p w14:paraId="54573189" w14:textId="3A73E0E1" w:rsidR="005505A8" w:rsidRPr="005505A8" w:rsidRDefault="005505A8" w:rsidP="005505A8">
            <w:pPr>
              <w:pStyle w:val="ListParagraph"/>
              <w:numPr>
                <w:ilvl w:val="1"/>
                <w:numId w:val="17"/>
              </w:numPr>
              <w:spacing w:before="60" w:after="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505A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Proposed solutions: </w:t>
            </w:r>
          </w:p>
          <w:p w14:paraId="06D10D45" w14:textId="1D13C825" w:rsidR="009E1676" w:rsidRPr="005505A8" w:rsidRDefault="005505A8" w:rsidP="005505A8">
            <w:pPr>
              <w:spacing w:before="60" w:after="60"/>
              <w:ind w:left="14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 1:</w:t>
            </w:r>
            <w:r w:rsidR="009E1676" w:rsidRPr="005505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A40515B" w14:textId="1CF6BAB4" w:rsidR="009E1676" w:rsidRPr="009E1676" w:rsidRDefault="009E1676" w:rsidP="005505A8">
            <w:pPr>
              <w:spacing w:before="60" w:after="60"/>
              <w:ind w:left="2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1676">
              <w:rPr>
                <w:rFonts w:asciiTheme="minorHAnsi" w:hAnsiTheme="minorHAnsi" w:cstheme="minorHAnsi"/>
                <w:sz w:val="22"/>
                <w:szCs w:val="22"/>
              </w:rPr>
              <w:t>Question 1: yes / no</w:t>
            </w:r>
          </w:p>
          <w:p w14:paraId="59AD952D" w14:textId="507DD7EA" w:rsidR="009E1676" w:rsidRDefault="009E1676" w:rsidP="005505A8">
            <w:pPr>
              <w:spacing w:before="60" w:after="60"/>
              <w:ind w:left="2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1676">
              <w:rPr>
                <w:rFonts w:asciiTheme="minorHAnsi" w:hAnsiTheme="minorHAnsi" w:cstheme="minorHAnsi"/>
                <w:sz w:val="22"/>
                <w:szCs w:val="22"/>
              </w:rPr>
              <w:t>Question 2: in the case of yes, relied upon yes (and name of the Company) / no</w:t>
            </w:r>
          </w:p>
          <w:p w14:paraId="4E8649F3" w14:textId="595E671A" w:rsidR="009E1676" w:rsidRPr="005505A8" w:rsidRDefault="005505A8" w:rsidP="005505A8">
            <w:pPr>
              <w:spacing w:before="60" w:after="60"/>
              <w:ind w:left="144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lastRenderedPageBreak/>
              <w:t>Option 2:</w:t>
            </w:r>
          </w:p>
          <w:p w14:paraId="3E284249" w14:textId="77777777" w:rsidR="009E1676" w:rsidRPr="009E1676" w:rsidRDefault="009E1676" w:rsidP="005505A8">
            <w:pPr>
              <w:spacing w:before="60" w:after="60"/>
              <w:ind w:left="21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9E1676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Question 1: yes / no</w:t>
            </w:r>
          </w:p>
          <w:p w14:paraId="1E737E99" w14:textId="2983B107" w:rsidR="009E1676" w:rsidRPr="009E1676" w:rsidRDefault="009E1676" w:rsidP="005505A8">
            <w:pPr>
              <w:spacing w:before="60" w:after="60"/>
              <w:ind w:left="21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9E1676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Question 2: in the case of no, but relied upon yes (and name of the Company) / no</w:t>
            </w:r>
          </w:p>
          <w:p w14:paraId="4FCC67E2" w14:textId="4A6BFA76" w:rsidR="009E1676" w:rsidRPr="005505A8" w:rsidRDefault="005505A8" w:rsidP="005505A8">
            <w:pPr>
              <w:spacing w:before="60" w:after="60"/>
              <w:ind w:left="144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Option 3:</w:t>
            </w:r>
          </w:p>
          <w:p w14:paraId="6B3F3307" w14:textId="2CF12F2B" w:rsidR="00854D5A" w:rsidRDefault="009E1676" w:rsidP="005505A8">
            <w:pPr>
              <w:spacing w:before="60" w:after="60"/>
              <w:ind w:left="21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9E1676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Question 1: fulfilled by tenderer / fulfilled by relied upon organisation / no</w:t>
            </w:r>
          </w:p>
          <w:p w14:paraId="7C38D6C2" w14:textId="77777777" w:rsidR="004B01A0" w:rsidRDefault="004B01A0" w:rsidP="00167E9A">
            <w:p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</w:p>
          <w:p w14:paraId="14AEF690" w14:textId="1D18C83A" w:rsidR="00497790" w:rsidRDefault="00497790" w:rsidP="008906A9">
            <w:pPr>
              <w:spacing w:before="60" w:after="60"/>
              <w:ind w:left="72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Although the thr</w:t>
            </w:r>
            <w:r w:rsidRPr="00497790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ee options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would help to understand the</w:t>
            </w:r>
            <w:r w:rsidRPr="00497790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situation of 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the </w:t>
            </w:r>
            <w:r w:rsidRPr="00497790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tenderer,</w:t>
            </w: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 xml:space="preserve"> there is a significant change in the selection criteria.</w:t>
            </w:r>
          </w:p>
          <w:p w14:paraId="2B93C18C" w14:textId="3FC35803" w:rsidR="004B01A0" w:rsidRDefault="00BF12B0" w:rsidP="008906A9">
            <w:pPr>
              <w:spacing w:before="60" w:after="60"/>
              <w:ind w:left="72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ins w:id="10" w:author="Marc Christopher Schmidt" w:date="2020-07-15T08:27:00Z">
              <w:r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There was a </w:t>
              </w:r>
            </w:ins>
            <w:ins w:id="11" w:author="Marc Christopher Schmidt" w:date="2020-07-15T08:28:00Z">
              <w:r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discussion about the different opportunities. As it was </w:t>
              </w:r>
            </w:ins>
            <w:ins w:id="12" w:author="Marc Christopher Schmidt" w:date="2020-07-15T08:33:00Z">
              <w:r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clear that in such a short period of time it is not possible to come to an agreement for such a change, </w:t>
              </w:r>
            </w:ins>
            <w:ins w:id="13" w:author="Marc Christopher Schmidt" w:date="2020-07-15T08:34:00Z">
              <w:r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the</w:t>
              </w:r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 discussion will continue in the </w:t>
              </w:r>
              <w:proofErr w:type="spellStart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Github</w:t>
              </w:r>
              <w:proofErr w:type="spellEnd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 issue </w:t>
              </w:r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fldChar w:fldCharType="begin"/>
              </w:r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instrText xml:space="preserve"> HYPERLINK "</w:instrText>
              </w:r>
              <w:r w:rsidR="00AE55A8" w:rsidRP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instrText>https://github.com/ESPD/ESPD-EDM/issues/249</w:instrText>
              </w:r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instrText xml:space="preserve">" </w:instrText>
              </w:r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fldChar w:fldCharType="separate"/>
              </w:r>
              <w:r w:rsidR="00AE55A8" w:rsidRPr="00E60D72">
                <w:rPr>
                  <w:rStyle w:val="Hyperlink"/>
                  <w:rFonts w:ascii="Calibri" w:eastAsiaTheme="minorHAnsi" w:hAnsi="Calibri"/>
                  <w:bCs/>
                  <w:sz w:val="22"/>
                  <w:szCs w:val="22"/>
                  <w:lang w:eastAsia="es-ES"/>
                </w:rPr>
                <w:t>https://github.com/ESPD/ESPD-EDM/issues/249</w:t>
              </w:r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fldChar w:fldCharType="end"/>
              </w:r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. </w:t>
              </w:r>
            </w:ins>
            <w:ins w:id="14" w:author="Marc Christopher Schmidt" w:date="2020-07-15T08:35:00Z"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This allows all stakeholders to provide their views on how it should/could be implemented. Before the next OUC </w:t>
              </w:r>
            </w:ins>
            <w:proofErr w:type="gramStart"/>
            <w:ins w:id="15" w:author="Marc Christopher Schmidt" w:date="2020-07-15T08:54:00Z">
              <w:r w:rsidR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meeting</w:t>
              </w:r>
            </w:ins>
            <w:ins w:id="16" w:author="Marc Christopher Schmidt" w:date="2020-07-15T08:57:00Z">
              <w:r w:rsidR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,</w:t>
              </w:r>
            </w:ins>
            <w:ins w:id="17" w:author="Marc Christopher Schmidt" w:date="2020-07-15T08:54:00Z">
              <w:r w:rsidR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 </w:t>
              </w:r>
            </w:ins>
            <w:ins w:id="18" w:author="Marc Christopher Schmidt" w:date="2020-07-15T08:57:00Z"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t>scheduled</w:t>
              </w:r>
              <w:proofErr w:type="gramEnd"/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t xml:space="preserve"> for the 3</w:t>
              </w:r>
              <w:r w:rsidR="000F4E7A" w:rsidRPr="00D32652">
                <w:rPr>
                  <w:rFonts w:asciiTheme="minorHAnsi" w:hAnsiTheme="minorHAnsi" w:cstheme="minorHAnsi"/>
                  <w:sz w:val="22"/>
                  <w:szCs w:val="22"/>
                  <w:vertAlign w:val="superscript"/>
                </w:rPr>
                <w:t>rd</w:t>
              </w:r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t xml:space="preserve"> of September</w:t>
              </w:r>
              <w:r w:rsidR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 </w:t>
              </w:r>
            </w:ins>
            <w:ins w:id="19" w:author="Marc Christopher Schmidt" w:date="2020-07-15T08:54:00Z">
              <w:r w:rsidR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, </w:t>
              </w:r>
            </w:ins>
            <w:ins w:id="20" w:author="Marc Christopher Schmidt" w:date="2020-07-15T08:36:00Z"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OP will draft a </w:t>
              </w:r>
              <w:proofErr w:type="spellStart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mockup</w:t>
              </w:r>
              <w:proofErr w:type="spellEnd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 on how it could look like based on the discussion on </w:t>
              </w:r>
              <w:proofErr w:type="spellStart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Github</w:t>
              </w:r>
              <w:proofErr w:type="spellEnd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. The goal is to</w:t>
              </w:r>
            </w:ins>
            <w:ins w:id="21" w:author="Marc Christopher Schmidt" w:date="2020-07-15T08:37:00Z"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 reach an </w:t>
              </w:r>
              <w:proofErr w:type="spellStart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>agreemenet</w:t>
              </w:r>
              <w:proofErr w:type="spellEnd"/>
              <w:r w:rsidR="00AE55A8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 in the next </w:t>
              </w:r>
            </w:ins>
            <w:ins w:id="22" w:author="Marc Christopher Schmidt" w:date="2020-07-15T08:54:00Z">
              <w:r w:rsidR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t xml:space="preserve">OUC meeting. </w:t>
              </w:r>
            </w:ins>
            <w:del w:id="23" w:author="Marc Christopher Schmidt" w:date="2020-07-15T08:54:00Z">
              <w:r w:rsidR="004B01A0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>The discussion</w:delText>
              </w:r>
              <w:r w:rsidR="00134E0B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 xml:space="preserve"> on which is the better solutions or aproach</w:delText>
              </w:r>
              <w:r w:rsidR="004B01A0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 xml:space="preserve"> will continue on Github, where the different options</w:delText>
              </w:r>
              <w:r w:rsidR="00BE580B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 xml:space="preserve"> will be</w:delText>
              </w:r>
              <w:r w:rsidR="004B01A0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 xml:space="preserve"> </w:delText>
              </w:r>
              <w:r w:rsidR="00BE580B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>added</w:delText>
              </w:r>
              <w:r w:rsidR="004B01A0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 xml:space="preserve"> to still discussing it. In the next OUC meeting, it will be presented the progress done </w:delText>
              </w:r>
              <w:r w:rsidR="00134E0B" w:rsidDel="000F4E7A">
                <w:rPr>
                  <w:rFonts w:ascii="Calibri" w:eastAsiaTheme="minorHAnsi" w:hAnsi="Calibri"/>
                  <w:bCs/>
                  <w:color w:val="000000"/>
                  <w:sz w:val="22"/>
                  <w:szCs w:val="22"/>
                  <w:lang w:eastAsia="es-ES"/>
                </w:rPr>
                <w:delText xml:space="preserve">taking into account the inputs gathered from Github.  </w:delText>
              </w:r>
            </w:del>
          </w:p>
          <w:p w14:paraId="3BAB4369" w14:textId="77777777" w:rsidR="00167E9A" w:rsidRPr="00167E9A" w:rsidRDefault="00167E9A" w:rsidP="00167E9A">
            <w:p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</w:p>
          <w:p w14:paraId="2B120A93" w14:textId="3268CB39" w:rsidR="00854D5A" w:rsidRPr="00854D5A" w:rsidRDefault="00854D5A" w:rsidP="00854D5A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854D5A"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#250: Criterion No 59 roles</w:t>
            </w:r>
          </w:p>
          <w:p w14:paraId="4A133BB1" w14:textId="54C6F2A2" w:rsidR="00AD635A" w:rsidRPr="00497790" w:rsidRDefault="00497790" w:rsidP="00497790">
            <w:pPr>
              <w:pStyle w:val="ListParagraph"/>
              <w:widowControl/>
              <w:numPr>
                <w:ilvl w:val="1"/>
                <w:numId w:val="17"/>
              </w:numPr>
              <w:jc w:val="both"/>
              <w:textAlignment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779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Summary: </w:t>
            </w:r>
            <w:r w:rsidR="00AD635A" w:rsidRPr="00497790">
              <w:rPr>
                <w:rFonts w:asciiTheme="minorHAnsi" w:hAnsiTheme="minorHAnsi" w:cstheme="minorHAnsi"/>
                <w:sz w:val="22"/>
                <w:szCs w:val="22"/>
              </w:rPr>
              <w:t>The issue was about the naming of the Economic Operator Roles and the co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des included in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EORoleType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D635A" w:rsidRPr="00497790">
              <w:rPr>
                <w:rFonts w:asciiTheme="minorHAnsi" w:hAnsiTheme="minorHAnsi" w:cstheme="minorHAnsi"/>
                <w:sz w:val="22"/>
                <w:szCs w:val="22"/>
              </w:rPr>
              <w:t>odelist</w:t>
            </w:r>
            <w:proofErr w:type="spellEnd"/>
            <w:r w:rsidR="00AD635A" w:rsidRPr="0049779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5EAC699D" w14:textId="77777777" w:rsidR="00AD635A" w:rsidRDefault="00AD635A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5C93F7" w14:textId="239B94EA" w:rsidR="00AD635A" w:rsidRPr="00497790" w:rsidRDefault="00497790" w:rsidP="00497790">
            <w:pPr>
              <w:pStyle w:val="ListParagraph"/>
              <w:widowControl/>
              <w:numPr>
                <w:ilvl w:val="1"/>
                <w:numId w:val="17"/>
              </w:numPr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7790">
              <w:rPr>
                <w:rFonts w:asciiTheme="minorHAnsi" w:hAnsiTheme="minorHAnsi" w:cstheme="minorHAnsi"/>
                <w:b/>
                <w:sz w:val="22"/>
                <w:szCs w:val="22"/>
              </w:rPr>
              <w:t>Proposed solution: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</w:t>
            </w:r>
            <w:r w:rsidR="00AD635A" w:rsidRPr="00497790">
              <w:rPr>
                <w:rFonts w:asciiTheme="minorHAnsi" w:hAnsiTheme="minorHAnsi" w:cstheme="minorHAnsi"/>
                <w:sz w:val="22"/>
                <w:szCs w:val="22"/>
              </w:rPr>
              <w:t xml:space="preserve"> keep the current </w:t>
            </w:r>
            <w:proofErr w:type="spellStart"/>
            <w:r w:rsidR="00AD635A" w:rsidRPr="00497790">
              <w:rPr>
                <w:rFonts w:asciiTheme="minorHAnsi" w:hAnsiTheme="minorHAnsi" w:cstheme="minorHAnsi"/>
                <w:sz w:val="22"/>
                <w:szCs w:val="22"/>
              </w:rPr>
              <w:t>EORoleType</w:t>
            </w:r>
            <w:proofErr w:type="spellEnd"/>
            <w:r w:rsidR="00AD635A" w:rsidRPr="00497790">
              <w:rPr>
                <w:rFonts w:asciiTheme="minorHAnsi" w:hAnsiTheme="minorHAnsi" w:cstheme="minorHAnsi"/>
                <w:sz w:val="22"/>
                <w:szCs w:val="22"/>
              </w:rPr>
              <w:t xml:space="preserve"> code</w:t>
            </w:r>
            <w:r w:rsidR="004141F4" w:rsidRPr="0049779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D635A" w:rsidRPr="00497790">
              <w:rPr>
                <w:rFonts w:asciiTheme="minorHAnsi" w:hAnsiTheme="minorHAnsi" w:cstheme="minorHAnsi"/>
                <w:sz w:val="22"/>
                <w:szCs w:val="22"/>
              </w:rPr>
              <w:t xml:space="preserve">list, but including the modification of Sole Contractor by Sole Tenderer. And for the other codes included, keep them as they are now. </w:t>
            </w:r>
          </w:p>
          <w:p w14:paraId="773EB570" w14:textId="77777777" w:rsidR="00AD635A" w:rsidRDefault="00AD635A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95D277" w14:textId="539EE427" w:rsidR="00AD635A" w:rsidRDefault="00AD635A" w:rsidP="00497790">
            <w:pPr>
              <w:widowControl/>
              <w:ind w:left="1080"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discussion started with the possibility that an EO</w:t>
            </w:r>
            <w:r w:rsidR="00D32652">
              <w:rPr>
                <w:rFonts w:asciiTheme="minorHAnsi" w:hAnsiTheme="minorHAnsi" w:cstheme="minorHAnsi"/>
                <w:sz w:val="22"/>
                <w:szCs w:val="22"/>
              </w:rPr>
              <w:t xml:space="preserve"> (economic operator)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497790">
              <w:rPr>
                <w:rFonts w:asciiTheme="minorHAnsi" w:hAnsiTheme="minorHAnsi" w:cstheme="minorHAnsi"/>
                <w:sz w:val="22"/>
                <w:szCs w:val="22"/>
              </w:rPr>
              <w:t xml:space="preserve"> multiple roles in one procedure or not.</w:t>
            </w:r>
          </w:p>
          <w:p w14:paraId="4870C981" w14:textId="77777777" w:rsidR="00AD635A" w:rsidRDefault="00AD635A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C37EA7" w14:textId="3614F570" w:rsidR="00AD635A" w:rsidRDefault="00AD635A" w:rsidP="00497790">
            <w:pPr>
              <w:widowControl/>
              <w:ind w:left="1080"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main outcome was that when an EO is a relied upon entity has to provide information regarding the compliance with the selection criteria. Instead, the subcontractors do not have to provide more information </w:t>
            </w:r>
            <w:r w:rsidR="00D32652">
              <w:rPr>
                <w:rFonts w:asciiTheme="minorHAnsi" w:hAnsiTheme="minorHAnsi" w:cstheme="minorHAnsi"/>
                <w:sz w:val="22"/>
                <w:szCs w:val="22"/>
              </w:rPr>
              <w:t>other than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Exclusion grounds. </w:t>
            </w:r>
          </w:p>
          <w:p w14:paraId="5256A2BE" w14:textId="77777777" w:rsidR="00AD635A" w:rsidRDefault="00AD635A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AE358D" w14:textId="69422F63" w:rsidR="00AD635A" w:rsidRDefault="00D32652" w:rsidP="00D32652">
            <w:pPr>
              <w:widowControl/>
              <w:ind w:left="1080"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AD635A">
              <w:rPr>
                <w:rFonts w:asciiTheme="minorHAnsi" w:hAnsiTheme="minorHAnsi" w:cstheme="minorHAnsi"/>
                <w:sz w:val="22"/>
                <w:szCs w:val="22"/>
              </w:rPr>
              <w:t xml:space="preserve">aking into account 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AD635A">
              <w:rPr>
                <w:rFonts w:asciiTheme="minorHAnsi" w:hAnsiTheme="minorHAnsi" w:cstheme="minorHAnsi"/>
                <w:sz w:val="22"/>
                <w:szCs w:val="22"/>
              </w:rPr>
              <w:t xml:space="preserve">he logic above mentioned, if 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EO</w:t>
            </w:r>
            <w:r w:rsidR="00AD635A">
              <w:rPr>
                <w:rFonts w:asciiTheme="minorHAnsi" w:hAnsiTheme="minorHAnsi" w:cstheme="minorHAnsi"/>
                <w:sz w:val="22"/>
                <w:szCs w:val="22"/>
              </w:rPr>
              <w:t xml:space="preserve"> is relied upon entity but also would act as 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AD635A">
              <w:rPr>
                <w:rFonts w:asciiTheme="minorHAnsi" w:hAnsiTheme="minorHAnsi" w:cstheme="minorHAnsi"/>
                <w:sz w:val="22"/>
                <w:szCs w:val="22"/>
              </w:rPr>
              <w:t xml:space="preserve">subcontractor, it would not be needed to specify that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EO,</w:t>
            </w:r>
            <w:r w:rsidR="00AD635A">
              <w:rPr>
                <w:rFonts w:asciiTheme="minorHAnsi" w:hAnsiTheme="minorHAnsi" w:cstheme="minorHAnsi"/>
                <w:sz w:val="22"/>
                <w:szCs w:val="22"/>
              </w:rPr>
              <w:t xml:space="preserve"> as it is fulfilling more data than just being 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AD635A">
              <w:rPr>
                <w:rFonts w:asciiTheme="minorHAnsi" w:hAnsiTheme="minorHAnsi" w:cstheme="minorHAnsi"/>
                <w:sz w:val="22"/>
                <w:szCs w:val="22"/>
              </w:rPr>
              <w:t xml:space="preserve">subcontractor. </w:t>
            </w:r>
          </w:p>
          <w:p w14:paraId="77CA1567" w14:textId="77777777" w:rsidR="00AD635A" w:rsidRDefault="00AD635A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A409F4" w14:textId="72865C3A" w:rsidR="00AD635A" w:rsidRDefault="00AD635A" w:rsidP="00D32652">
            <w:pPr>
              <w:widowControl/>
              <w:ind w:left="1080"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>n, the question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141F4">
              <w:t>“</w:t>
            </w:r>
            <w:r w:rsidR="004141F4" w:rsidRPr="004141F4">
              <w:rPr>
                <w:rFonts w:asciiTheme="minorHAnsi" w:hAnsiTheme="minorHAnsi" w:cstheme="minorHAnsi"/>
                <w:i/>
                <w:sz w:val="22"/>
                <w:szCs w:val="22"/>
              </w:rPr>
              <w:t>Would you agree to say that if an entity is relied upon, that they do not need to inform that they are a subcontractor at the same time?”</w:t>
            </w:r>
            <w:r w:rsidR="004141F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4141F4">
              <w:rPr>
                <w:rFonts w:asciiTheme="minorHAnsi" w:hAnsiTheme="minorHAnsi" w:cstheme="minorHAnsi"/>
                <w:sz w:val="22"/>
                <w:szCs w:val="22"/>
              </w:rPr>
              <w:t xml:space="preserve">was launched to the forum to clarify the general opinion. </w:t>
            </w:r>
          </w:p>
          <w:p w14:paraId="50F12E83" w14:textId="77777777" w:rsidR="004141F4" w:rsidRDefault="004141F4" w:rsidP="00D32652">
            <w:pPr>
              <w:widowControl/>
              <w:ind w:left="1080"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922969" w14:textId="370FE504" w:rsidR="004141F4" w:rsidRPr="004141F4" w:rsidRDefault="004141F4" w:rsidP="00D32652">
            <w:pPr>
              <w:widowControl/>
              <w:ind w:left="1080"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agreement</w:t>
            </w:r>
            <w:r w:rsidR="00D3265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yet on this approach, then it was decided to </w:t>
            </w:r>
            <w:r w:rsidR="00D32652">
              <w:rPr>
                <w:rFonts w:asciiTheme="minorHAnsi" w:hAnsiTheme="minorHAnsi" w:cstheme="minorHAnsi"/>
                <w:sz w:val="22"/>
                <w:szCs w:val="22"/>
              </w:rPr>
              <w:t>include the question to the GitH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ub issue </w:t>
            </w:r>
            <w:ins w:id="24" w:author="Marc Christopher Schmidt" w:date="2020-07-15T08:56:00Z"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fldChar w:fldCharType="begin"/>
              </w:r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instrText xml:space="preserve"> HYPERLINK "</w:instrText>
              </w:r>
              <w:r w:rsidR="000F4E7A" w:rsidRPr="000F4E7A">
                <w:rPr>
                  <w:rFonts w:asciiTheme="minorHAnsi" w:hAnsiTheme="minorHAnsi" w:cstheme="minorHAnsi"/>
                  <w:sz w:val="22"/>
                  <w:szCs w:val="22"/>
                </w:rPr>
                <w:instrText>https://github.com/ESPD/ESPD-EDM/issues/250</w:instrText>
              </w:r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instrText xml:space="preserve">" </w:instrText>
              </w:r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fldChar w:fldCharType="separate"/>
              </w:r>
              <w:r w:rsidR="000F4E7A" w:rsidRPr="00E60D7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https://github.com/ESPD/ESPD-EDM/issues/250</w:t>
              </w:r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fldChar w:fldCharType="end"/>
              </w:r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</w:ins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 let users provide their input. It will be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catched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up on the next OUC</w:t>
            </w:r>
            <w:ins w:id="25" w:author="Marc Christopher Schmidt" w:date="2020-07-15T08:56:00Z">
              <w:r w:rsidR="000F4E7A">
                <w:rPr>
                  <w:rFonts w:asciiTheme="minorHAnsi" w:hAnsiTheme="minorHAnsi" w:cstheme="minorHAnsi"/>
                  <w:sz w:val="22"/>
                  <w:szCs w:val="22"/>
                </w:rPr>
                <w:t xml:space="preserve"> meeting</w:t>
              </w:r>
            </w:ins>
            <w:r>
              <w:rPr>
                <w:rFonts w:asciiTheme="minorHAnsi" w:hAnsiTheme="minorHAnsi" w:cstheme="minorHAnsi"/>
                <w:sz w:val="22"/>
                <w:szCs w:val="22"/>
              </w:rPr>
              <w:t>, scheduled for the 3</w:t>
            </w:r>
            <w:r w:rsidR="00D32652" w:rsidRPr="00D326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rd</w:t>
            </w:r>
            <w:r w:rsidR="00D326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of September. </w:t>
            </w:r>
          </w:p>
          <w:p w14:paraId="42A5F1C5" w14:textId="77777777" w:rsidR="00854D5A" w:rsidRDefault="00854D5A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7543BB" w14:textId="77777777" w:rsidR="00F43275" w:rsidRDefault="00A67054">
            <w:pPr>
              <w:widowControl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Next Meetings</w:t>
            </w:r>
          </w:p>
          <w:p w14:paraId="0CB4513A" w14:textId="1F103AF7" w:rsidR="00134514" w:rsidRPr="00134514" w:rsidRDefault="00A67054">
            <w:pPr>
              <w:pStyle w:val="ListParagraph"/>
              <w:widowControl/>
              <w:numPr>
                <w:ilvl w:val="0"/>
                <w:numId w:val="29"/>
              </w:numPr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 w:rsidRPr="00134514">
              <w:rPr>
                <w:rFonts w:asciiTheme="minorHAnsi" w:hAnsiTheme="minorHAnsi"/>
                <w:sz w:val="22"/>
                <w:szCs w:val="22"/>
              </w:rPr>
              <w:t>Next Open User Community Meeting (</w:t>
            </w:r>
            <w:r w:rsidR="007349AF">
              <w:rPr>
                <w:rFonts w:asciiTheme="minorHAnsi" w:hAnsiTheme="minorHAnsi"/>
                <w:sz w:val="22"/>
                <w:szCs w:val="22"/>
              </w:rPr>
              <w:t>OUC</w:t>
            </w:r>
            <w:r w:rsidRPr="00134514">
              <w:rPr>
                <w:rFonts w:asciiTheme="minorHAnsi" w:hAnsiTheme="minorHAnsi"/>
                <w:sz w:val="22"/>
                <w:szCs w:val="22"/>
              </w:rPr>
              <w:t xml:space="preserve">) was announced for the </w:t>
            </w:r>
            <w:r w:rsidR="00D32652">
              <w:rPr>
                <w:rFonts w:asciiTheme="minorHAnsi" w:hAnsiTheme="minorHAnsi"/>
                <w:sz w:val="22"/>
                <w:szCs w:val="22"/>
              </w:rPr>
              <w:t>3</w:t>
            </w:r>
            <w:r w:rsidR="00D32652" w:rsidRPr="00D32652">
              <w:rPr>
                <w:rFonts w:asciiTheme="minorHAnsi" w:hAnsiTheme="minorHAnsi"/>
                <w:sz w:val="22"/>
                <w:szCs w:val="22"/>
                <w:vertAlign w:val="superscript"/>
              </w:rPr>
              <w:t>rd</w:t>
            </w:r>
            <w:r w:rsidR="00D3265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618E2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 w:rsidR="004141F4">
              <w:rPr>
                <w:rFonts w:asciiTheme="minorHAnsi" w:hAnsiTheme="minorHAnsi"/>
                <w:sz w:val="22"/>
                <w:szCs w:val="22"/>
              </w:rPr>
              <w:t>S</w:t>
            </w:r>
            <w:r w:rsidR="007618E2">
              <w:rPr>
                <w:rFonts w:asciiTheme="minorHAnsi" w:hAnsiTheme="minorHAnsi"/>
                <w:sz w:val="22"/>
                <w:szCs w:val="22"/>
              </w:rPr>
              <w:t>eptember</w:t>
            </w:r>
            <w:r w:rsidRPr="0013451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9E99531" w14:textId="77777777" w:rsidR="007349AF" w:rsidRPr="007618E2" w:rsidRDefault="007349AF" w:rsidP="007618E2">
            <w:pPr>
              <w:widowControl/>
              <w:ind w:left="36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881C61D" w14:textId="7D16E1FB" w:rsidR="00C075D1" w:rsidRPr="00B44A5A" w:rsidRDefault="00417190" w:rsidP="00EC6C3D">
      <w:pPr>
        <w:widowControl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br w:type="textWrapping" w:clear="all"/>
      </w:r>
    </w:p>
    <w:sectPr w:rsidR="00C075D1" w:rsidRPr="00B44A5A" w:rsidSect="00EC6C3D">
      <w:headerReference w:type="default" r:id="rId12"/>
      <w:footerReference w:type="default" r:id="rId13"/>
      <w:endnotePr>
        <w:numFmt w:val="decimal"/>
      </w:endnotePr>
      <w:pgSz w:w="11909" w:h="16834" w:code="9"/>
      <w:pgMar w:top="567" w:right="567" w:bottom="567" w:left="720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F69B9" w14:textId="77777777" w:rsidR="00E354FC" w:rsidRDefault="00E354FC" w:rsidP="00F95CC7">
      <w:r>
        <w:separator/>
      </w:r>
    </w:p>
  </w:endnote>
  <w:endnote w:type="continuationSeparator" w:id="0">
    <w:p w14:paraId="5BDDB101" w14:textId="77777777" w:rsidR="00E354FC" w:rsidRDefault="00E354FC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B060402020202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1314862"/>
      <w:docPartObj>
        <w:docPartGallery w:val="Page Numbers (Bottom of Page)"/>
        <w:docPartUnique/>
      </w:docPartObj>
    </w:sdtPr>
    <w:sdtEndPr/>
    <w:sdtContent>
      <w:p w14:paraId="1DF88A00" w14:textId="7DFEA04A" w:rsidR="00EA7D92" w:rsidRDefault="00EA7D92" w:rsidP="00A93B1F">
        <w:pPr>
          <w:pStyle w:val="Footer"/>
          <w:ind w:right="10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AEA" w:rsidRPr="00716AEA">
          <w:rPr>
            <w:noProof/>
            <w:lang w:val="es-ES"/>
          </w:rPr>
          <w:t>3</w:t>
        </w:r>
        <w:r>
          <w:fldChar w:fldCharType="end"/>
        </w:r>
        <w:r>
          <w:t>/</w:t>
        </w:r>
        <w:r w:rsidR="00D32652"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90D40" w14:textId="77777777" w:rsidR="00E354FC" w:rsidRDefault="00E354FC" w:rsidP="00F95CC7">
      <w:r>
        <w:separator/>
      </w:r>
    </w:p>
  </w:footnote>
  <w:footnote w:type="continuationSeparator" w:id="0">
    <w:p w14:paraId="6D6FAB37" w14:textId="77777777" w:rsidR="00E354FC" w:rsidRDefault="00E354FC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7030" w14:textId="77777777" w:rsidR="00EA7D92" w:rsidRPr="00890FFE" w:rsidRDefault="00E354F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n-U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B3E5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n-US"/>
          </w:rPr>
          <w:t>Publications Office – ESPD EDM</w:t>
        </w:r>
      </w:sdtContent>
    </w:sdt>
    <w:r w:rsidR="00EA7D92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EA7D92">
      <w:rPr>
        <w:rFonts w:asciiTheme="minorHAnsi" w:eastAsia="PMingLiU" w:hAnsiTheme="minorHAnsi" w:cstheme="minorHAnsi"/>
        <w:sz w:val="18"/>
        <w:szCs w:val="18"/>
      </w:rPr>
      <w:t xml:space="preserve"> 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06CE4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C57A1"/>
    <w:multiLevelType w:val="hybridMultilevel"/>
    <w:tmpl w:val="0A6C161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561B51"/>
    <w:multiLevelType w:val="hybridMultilevel"/>
    <w:tmpl w:val="348E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33F9B"/>
    <w:multiLevelType w:val="hybridMultilevel"/>
    <w:tmpl w:val="E0082B8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55660C4"/>
    <w:multiLevelType w:val="hybridMultilevel"/>
    <w:tmpl w:val="2ADC9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510E6"/>
    <w:multiLevelType w:val="hybridMultilevel"/>
    <w:tmpl w:val="EDD6D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673CB"/>
    <w:multiLevelType w:val="hybridMultilevel"/>
    <w:tmpl w:val="069623C6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DC446AD"/>
    <w:multiLevelType w:val="hybridMultilevel"/>
    <w:tmpl w:val="31B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2DD"/>
    <w:multiLevelType w:val="hybridMultilevel"/>
    <w:tmpl w:val="2860541C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E291F"/>
    <w:multiLevelType w:val="hybridMultilevel"/>
    <w:tmpl w:val="1DF482E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A83AB4"/>
    <w:multiLevelType w:val="multilevel"/>
    <w:tmpl w:val="B55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812DFB"/>
    <w:multiLevelType w:val="hybridMultilevel"/>
    <w:tmpl w:val="886E4FC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50621"/>
    <w:multiLevelType w:val="multilevel"/>
    <w:tmpl w:val="892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F515EA"/>
    <w:multiLevelType w:val="hybridMultilevel"/>
    <w:tmpl w:val="DEACF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F19E0"/>
    <w:multiLevelType w:val="hybridMultilevel"/>
    <w:tmpl w:val="9F586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74BDC"/>
    <w:multiLevelType w:val="hybridMultilevel"/>
    <w:tmpl w:val="4642B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46E14"/>
    <w:multiLevelType w:val="multilevel"/>
    <w:tmpl w:val="9D8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0C49AD"/>
    <w:multiLevelType w:val="hybridMultilevel"/>
    <w:tmpl w:val="807EE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2CB88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  <w:b w:val="0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C403E"/>
    <w:multiLevelType w:val="hybridMultilevel"/>
    <w:tmpl w:val="6CAEF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458D8"/>
    <w:multiLevelType w:val="hybridMultilevel"/>
    <w:tmpl w:val="1BDE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B4758"/>
    <w:multiLevelType w:val="hybridMultilevel"/>
    <w:tmpl w:val="5D9EF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E3BA9"/>
    <w:multiLevelType w:val="hybridMultilevel"/>
    <w:tmpl w:val="0256E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A4AD1"/>
    <w:multiLevelType w:val="hybridMultilevel"/>
    <w:tmpl w:val="0BC62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E38A7"/>
    <w:multiLevelType w:val="multilevel"/>
    <w:tmpl w:val="5D9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4B26A7"/>
    <w:multiLevelType w:val="hybridMultilevel"/>
    <w:tmpl w:val="126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F37F6"/>
    <w:multiLevelType w:val="multilevel"/>
    <w:tmpl w:val="2B5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F62A9F"/>
    <w:multiLevelType w:val="hybridMultilevel"/>
    <w:tmpl w:val="98BC0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C6030"/>
    <w:multiLevelType w:val="hybridMultilevel"/>
    <w:tmpl w:val="B53E7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26E"/>
    <w:multiLevelType w:val="hybridMultilevel"/>
    <w:tmpl w:val="13F62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4079D"/>
    <w:multiLevelType w:val="hybridMultilevel"/>
    <w:tmpl w:val="7C6219F6"/>
    <w:lvl w:ilvl="0" w:tplc="37B6C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4B7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EF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C3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2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AB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AA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0E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10E6E56"/>
    <w:multiLevelType w:val="hybridMultilevel"/>
    <w:tmpl w:val="701C4DD0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15581B"/>
    <w:multiLevelType w:val="hybridMultilevel"/>
    <w:tmpl w:val="EC6EF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91045"/>
    <w:multiLevelType w:val="hybridMultilevel"/>
    <w:tmpl w:val="55784C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F82252"/>
    <w:multiLevelType w:val="hybridMultilevel"/>
    <w:tmpl w:val="A56C94DA"/>
    <w:lvl w:ilvl="0" w:tplc="1D62B196">
      <w:start w:val="1"/>
      <w:numFmt w:val="upperRoman"/>
      <w:lvlText w:val="%1."/>
      <w:lvlJc w:val="left"/>
      <w:pPr>
        <w:ind w:left="360" w:hanging="360"/>
      </w:pPr>
      <w:rPr>
        <w:rFonts w:ascii="Arial" w:eastAsia="Times New Roman" w:hAnsi="Arial" w:cs="Times New Roman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A0497"/>
    <w:multiLevelType w:val="hybridMultilevel"/>
    <w:tmpl w:val="65666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7"/>
  </w:num>
  <w:num w:numId="4">
    <w:abstractNumId w:val="14"/>
  </w:num>
  <w:num w:numId="5">
    <w:abstractNumId w:val="2"/>
  </w:num>
  <w:num w:numId="6">
    <w:abstractNumId w:val="22"/>
  </w:num>
  <w:num w:numId="7">
    <w:abstractNumId w:val="29"/>
  </w:num>
  <w:num w:numId="8">
    <w:abstractNumId w:val="24"/>
  </w:num>
  <w:num w:numId="9">
    <w:abstractNumId w:val="12"/>
  </w:num>
  <w:num w:numId="10">
    <w:abstractNumId w:val="10"/>
  </w:num>
  <w:num w:numId="11">
    <w:abstractNumId w:val="16"/>
  </w:num>
  <w:num w:numId="12">
    <w:abstractNumId w:val="25"/>
  </w:num>
  <w:num w:numId="13">
    <w:abstractNumId w:val="23"/>
  </w:num>
  <w:num w:numId="14">
    <w:abstractNumId w:val="4"/>
  </w:num>
  <w:num w:numId="15">
    <w:abstractNumId w:val="5"/>
  </w:num>
  <w:num w:numId="16">
    <w:abstractNumId w:val="9"/>
  </w:num>
  <w:num w:numId="17">
    <w:abstractNumId w:val="13"/>
  </w:num>
  <w:num w:numId="18">
    <w:abstractNumId w:val="19"/>
  </w:num>
  <w:num w:numId="19">
    <w:abstractNumId w:val="15"/>
  </w:num>
  <w:num w:numId="20">
    <w:abstractNumId w:val="31"/>
  </w:num>
  <w:num w:numId="21">
    <w:abstractNumId w:val="21"/>
  </w:num>
  <w:num w:numId="22">
    <w:abstractNumId w:val="0"/>
  </w:num>
  <w:num w:numId="23">
    <w:abstractNumId w:val="18"/>
  </w:num>
  <w:num w:numId="24">
    <w:abstractNumId w:val="33"/>
  </w:num>
  <w:num w:numId="25">
    <w:abstractNumId w:val="26"/>
  </w:num>
  <w:num w:numId="26">
    <w:abstractNumId w:val="17"/>
  </w:num>
  <w:num w:numId="27">
    <w:abstractNumId w:val="27"/>
  </w:num>
  <w:num w:numId="28">
    <w:abstractNumId w:val="35"/>
  </w:num>
  <w:num w:numId="29">
    <w:abstractNumId w:val="28"/>
  </w:num>
  <w:num w:numId="30">
    <w:abstractNumId w:val="3"/>
  </w:num>
  <w:num w:numId="31">
    <w:abstractNumId w:val="1"/>
  </w:num>
  <w:num w:numId="32">
    <w:abstractNumId w:val="20"/>
  </w:num>
  <w:num w:numId="33">
    <w:abstractNumId w:val="32"/>
  </w:num>
  <w:num w:numId="34">
    <w:abstractNumId w:val="11"/>
  </w:num>
  <w:num w:numId="35">
    <w:abstractNumId w:val="30"/>
  </w:num>
  <w:num w:numId="36">
    <w:abstractNumId w:val="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 Christopher Schmidt">
    <w15:presenceInfo w15:providerId="Windows Live" w15:userId="a18d0379c36672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jA0NbQ0szQxNDFU0lEKTi0uzszPAykwNK0FAG8iyLItAAAA"/>
    <w:docVar w:name="LW_DocType" w:val="NORMAL"/>
  </w:docVars>
  <w:rsids>
    <w:rsidRoot w:val="00F95CC7"/>
    <w:rsid w:val="0000015E"/>
    <w:rsid w:val="00001736"/>
    <w:rsid w:val="00001DE1"/>
    <w:rsid w:val="00002599"/>
    <w:rsid w:val="00002B90"/>
    <w:rsid w:val="00003A43"/>
    <w:rsid w:val="00004002"/>
    <w:rsid w:val="0000644A"/>
    <w:rsid w:val="00007717"/>
    <w:rsid w:val="00010B44"/>
    <w:rsid w:val="000111ED"/>
    <w:rsid w:val="00011C1D"/>
    <w:rsid w:val="00013184"/>
    <w:rsid w:val="00015B4E"/>
    <w:rsid w:val="000162CC"/>
    <w:rsid w:val="00016A9C"/>
    <w:rsid w:val="0001736F"/>
    <w:rsid w:val="0002073B"/>
    <w:rsid w:val="00022E73"/>
    <w:rsid w:val="00023184"/>
    <w:rsid w:val="000239C1"/>
    <w:rsid w:val="00025006"/>
    <w:rsid w:val="00026018"/>
    <w:rsid w:val="00026F89"/>
    <w:rsid w:val="0003026F"/>
    <w:rsid w:val="00031806"/>
    <w:rsid w:val="00031B79"/>
    <w:rsid w:val="00032139"/>
    <w:rsid w:val="0003261B"/>
    <w:rsid w:val="00034297"/>
    <w:rsid w:val="00037251"/>
    <w:rsid w:val="0004049D"/>
    <w:rsid w:val="00040BBD"/>
    <w:rsid w:val="00042D46"/>
    <w:rsid w:val="00042FC2"/>
    <w:rsid w:val="0004586E"/>
    <w:rsid w:val="00046233"/>
    <w:rsid w:val="00047290"/>
    <w:rsid w:val="000507A2"/>
    <w:rsid w:val="0005115A"/>
    <w:rsid w:val="00051AAB"/>
    <w:rsid w:val="0005230A"/>
    <w:rsid w:val="000538F3"/>
    <w:rsid w:val="00054565"/>
    <w:rsid w:val="000554A9"/>
    <w:rsid w:val="00060FA3"/>
    <w:rsid w:val="00062E8D"/>
    <w:rsid w:val="0006436F"/>
    <w:rsid w:val="00065093"/>
    <w:rsid w:val="000650F2"/>
    <w:rsid w:val="000655B6"/>
    <w:rsid w:val="00065751"/>
    <w:rsid w:val="00065B1D"/>
    <w:rsid w:val="000672FF"/>
    <w:rsid w:val="0006735D"/>
    <w:rsid w:val="00067F22"/>
    <w:rsid w:val="0007167D"/>
    <w:rsid w:val="00071BB5"/>
    <w:rsid w:val="00071BEE"/>
    <w:rsid w:val="00072D30"/>
    <w:rsid w:val="00073520"/>
    <w:rsid w:val="00075511"/>
    <w:rsid w:val="00075B9C"/>
    <w:rsid w:val="000766E8"/>
    <w:rsid w:val="00077A44"/>
    <w:rsid w:val="0008089E"/>
    <w:rsid w:val="000810E8"/>
    <w:rsid w:val="000824EF"/>
    <w:rsid w:val="0008262D"/>
    <w:rsid w:val="00082D12"/>
    <w:rsid w:val="00082E91"/>
    <w:rsid w:val="00082FD5"/>
    <w:rsid w:val="00083C22"/>
    <w:rsid w:val="00083CB6"/>
    <w:rsid w:val="00084725"/>
    <w:rsid w:val="00084A7D"/>
    <w:rsid w:val="000852FC"/>
    <w:rsid w:val="000856FF"/>
    <w:rsid w:val="00087D4B"/>
    <w:rsid w:val="00091DDE"/>
    <w:rsid w:val="000925A5"/>
    <w:rsid w:val="00092E78"/>
    <w:rsid w:val="00093078"/>
    <w:rsid w:val="000941EA"/>
    <w:rsid w:val="00094CFC"/>
    <w:rsid w:val="00096EC0"/>
    <w:rsid w:val="00097A57"/>
    <w:rsid w:val="000A05EB"/>
    <w:rsid w:val="000A08CB"/>
    <w:rsid w:val="000A0999"/>
    <w:rsid w:val="000A1705"/>
    <w:rsid w:val="000A18EB"/>
    <w:rsid w:val="000A356E"/>
    <w:rsid w:val="000A3A09"/>
    <w:rsid w:val="000A411C"/>
    <w:rsid w:val="000A73D6"/>
    <w:rsid w:val="000B16B6"/>
    <w:rsid w:val="000B1AB4"/>
    <w:rsid w:val="000B4B4F"/>
    <w:rsid w:val="000B4CC3"/>
    <w:rsid w:val="000B6ACC"/>
    <w:rsid w:val="000B6D43"/>
    <w:rsid w:val="000B6FB1"/>
    <w:rsid w:val="000C07CD"/>
    <w:rsid w:val="000C0E4D"/>
    <w:rsid w:val="000C11AC"/>
    <w:rsid w:val="000C396D"/>
    <w:rsid w:val="000C402A"/>
    <w:rsid w:val="000C4F18"/>
    <w:rsid w:val="000C77E3"/>
    <w:rsid w:val="000D109C"/>
    <w:rsid w:val="000D1B50"/>
    <w:rsid w:val="000D1D1D"/>
    <w:rsid w:val="000D24F1"/>
    <w:rsid w:val="000D3878"/>
    <w:rsid w:val="000D3D99"/>
    <w:rsid w:val="000D458A"/>
    <w:rsid w:val="000D45B8"/>
    <w:rsid w:val="000D7D1B"/>
    <w:rsid w:val="000E0CD1"/>
    <w:rsid w:val="000E152F"/>
    <w:rsid w:val="000E1B0E"/>
    <w:rsid w:val="000E2D4F"/>
    <w:rsid w:val="000E3976"/>
    <w:rsid w:val="000E5EBC"/>
    <w:rsid w:val="000F0A57"/>
    <w:rsid w:val="000F1D6D"/>
    <w:rsid w:val="000F1F2E"/>
    <w:rsid w:val="000F2964"/>
    <w:rsid w:val="000F2CA9"/>
    <w:rsid w:val="000F3DF6"/>
    <w:rsid w:val="000F4E7A"/>
    <w:rsid w:val="000F4EA8"/>
    <w:rsid w:val="000F5418"/>
    <w:rsid w:val="000F5D2F"/>
    <w:rsid w:val="000F690B"/>
    <w:rsid w:val="000F7FEC"/>
    <w:rsid w:val="001006A5"/>
    <w:rsid w:val="001028C2"/>
    <w:rsid w:val="00103522"/>
    <w:rsid w:val="00103CC2"/>
    <w:rsid w:val="00104787"/>
    <w:rsid w:val="00104C15"/>
    <w:rsid w:val="00105B4C"/>
    <w:rsid w:val="001061E6"/>
    <w:rsid w:val="00106504"/>
    <w:rsid w:val="00110085"/>
    <w:rsid w:val="0011170F"/>
    <w:rsid w:val="00111F7E"/>
    <w:rsid w:val="001122B7"/>
    <w:rsid w:val="001137B1"/>
    <w:rsid w:val="00115FC2"/>
    <w:rsid w:val="00116FB4"/>
    <w:rsid w:val="00117D6A"/>
    <w:rsid w:val="001213B9"/>
    <w:rsid w:val="00122291"/>
    <w:rsid w:val="001225AD"/>
    <w:rsid w:val="00122EC8"/>
    <w:rsid w:val="0012386A"/>
    <w:rsid w:val="00123B58"/>
    <w:rsid w:val="00123DD8"/>
    <w:rsid w:val="00124195"/>
    <w:rsid w:val="0012453F"/>
    <w:rsid w:val="00124DD0"/>
    <w:rsid w:val="00126266"/>
    <w:rsid w:val="00127D6D"/>
    <w:rsid w:val="001303DB"/>
    <w:rsid w:val="00131757"/>
    <w:rsid w:val="00132AAA"/>
    <w:rsid w:val="00132E69"/>
    <w:rsid w:val="00133938"/>
    <w:rsid w:val="00134514"/>
    <w:rsid w:val="00134C6A"/>
    <w:rsid w:val="00134E0B"/>
    <w:rsid w:val="00135BC0"/>
    <w:rsid w:val="00137729"/>
    <w:rsid w:val="00137840"/>
    <w:rsid w:val="00140025"/>
    <w:rsid w:val="001408D5"/>
    <w:rsid w:val="001420CA"/>
    <w:rsid w:val="001440F9"/>
    <w:rsid w:val="00145886"/>
    <w:rsid w:val="00146C83"/>
    <w:rsid w:val="00146E1F"/>
    <w:rsid w:val="00146F20"/>
    <w:rsid w:val="0014701E"/>
    <w:rsid w:val="00147B94"/>
    <w:rsid w:val="00152426"/>
    <w:rsid w:val="00152A08"/>
    <w:rsid w:val="00154C37"/>
    <w:rsid w:val="0015509E"/>
    <w:rsid w:val="00155DD5"/>
    <w:rsid w:val="00156992"/>
    <w:rsid w:val="00161F9D"/>
    <w:rsid w:val="001621F1"/>
    <w:rsid w:val="00162385"/>
    <w:rsid w:val="00163913"/>
    <w:rsid w:val="00165FBB"/>
    <w:rsid w:val="00166878"/>
    <w:rsid w:val="00167865"/>
    <w:rsid w:val="00167E9A"/>
    <w:rsid w:val="00171599"/>
    <w:rsid w:val="00172075"/>
    <w:rsid w:val="0017424C"/>
    <w:rsid w:val="00174679"/>
    <w:rsid w:val="001750E0"/>
    <w:rsid w:val="00175CC3"/>
    <w:rsid w:val="00175CE6"/>
    <w:rsid w:val="00175D74"/>
    <w:rsid w:val="001763CD"/>
    <w:rsid w:val="00177E3F"/>
    <w:rsid w:val="00180058"/>
    <w:rsid w:val="001803D1"/>
    <w:rsid w:val="00181396"/>
    <w:rsid w:val="0018157B"/>
    <w:rsid w:val="00181AE3"/>
    <w:rsid w:val="00181CC6"/>
    <w:rsid w:val="00183C87"/>
    <w:rsid w:val="00184126"/>
    <w:rsid w:val="00185BB9"/>
    <w:rsid w:val="00186F35"/>
    <w:rsid w:val="00187500"/>
    <w:rsid w:val="00187DA0"/>
    <w:rsid w:val="00193BFD"/>
    <w:rsid w:val="001947A8"/>
    <w:rsid w:val="001949CD"/>
    <w:rsid w:val="00195625"/>
    <w:rsid w:val="001A0BE7"/>
    <w:rsid w:val="001A1055"/>
    <w:rsid w:val="001A7164"/>
    <w:rsid w:val="001B11C8"/>
    <w:rsid w:val="001B11FC"/>
    <w:rsid w:val="001B1274"/>
    <w:rsid w:val="001B25A3"/>
    <w:rsid w:val="001B4505"/>
    <w:rsid w:val="001B5833"/>
    <w:rsid w:val="001B6AD0"/>
    <w:rsid w:val="001B76BA"/>
    <w:rsid w:val="001C2838"/>
    <w:rsid w:val="001C29FF"/>
    <w:rsid w:val="001C3109"/>
    <w:rsid w:val="001C3226"/>
    <w:rsid w:val="001C33C8"/>
    <w:rsid w:val="001C3926"/>
    <w:rsid w:val="001C4CB6"/>
    <w:rsid w:val="001C519C"/>
    <w:rsid w:val="001C5656"/>
    <w:rsid w:val="001C649F"/>
    <w:rsid w:val="001C6FF2"/>
    <w:rsid w:val="001C72CB"/>
    <w:rsid w:val="001C75EE"/>
    <w:rsid w:val="001C7BD9"/>
    <w:rsid w:val="001D2FDC"/>
    <w:rsid w:val="001D4CEE"/>
    <w:rsid w:val="001D534B"/>
    <w:rsid w:val="001D5F25"/>
    <w:rsid w:val="001D6503"/>
    <w:rsid w:val="001E00C3"/>
    <w:rsid w:val="001E1615"/>
    <w:rsid w:val="001E2360"/>
    <w:rsid w:val="001E2BC4"/>
    <w:rsid w:val="001E2DE9"/>
    <w:rsid w:val="001E30C0"/>
    <w:rsid w:val="001E39EB"/>
    <w:rsid w:val="001E6EF8"/>
    <w:rsid w:val="001E74A2"/>
    <w:rsid w:val="001E781B"/>
    <w:rsid w:val="001F03C2"/>
    <w:rsid w:val="001F0728"/>
    <w:rsid w:val="001F2526"/>
    <w:rsid w:val="001F373D"/>
    <w:rsid w:val="001F4B51"/>
    <w:rsid w:val="001F6B25"/>
    <w:rsid w:val="00200A3F"/>
    <w:rsid w:val="00200E05"/>
    <w:rsid w:val="00202151"/>
    <w:rsid w:val="002021C4"/>
    <w:rsid w:val="00206077"/>
    <w:rsid w:val="00206506"/>
    <w:rsid w:val="00207856"/>
    <w:rsid w:val="00210C8E"/>
    <w:rsid w:val="002114FB"/>
    <w:rsid w:val="0021159E"/>
    <w:rsid w:val="00212F2F"/>
    <w:rsid w:val="00214783"/>
    <w:rsid w:val="002148A3"/>
    <w:rsid w:val="00216C3B"/>
    <w:rsid w:val="002173B0"/>
    <w:rsid w:val="00221E7F"/>
    <w:rsid w:val="00222678"/>
    <w:rsid w:val="00223205"/>
    <w:rsid w:val="00224448"/>
    <w:rsid w:val="002261FC"/>
    <w:rsid w:val="00227A43"/>
    <w:rsid w:val="002305F8"/>
    <w:rsid w:val="00230C16"/>
    <w:rsid w:val="0023160F"/>
    <w:rsid w:val="00235C9F"/>
    <w:rsid w:val="00235CD8"/>
    <w:rsid w:val="00236CAD"/>
    <w:rsid w:val="00237682"/>
    <w:rsid w:val="00240105"/>
    <w:rsid w:val="00240238"/>
    <w:rsid w:val="0024052C"/>
    <w:rsid w:val="00241E21"/>
    <w:rsid w:val="0024296A"/>
    <w:rsid w:val="00242F84"/>
    <w:rsid w:val="00244216"/>
    <w:rsid w:val="00244D81"/>
    <w:rsid w:val="002527FA"/>
    <w:rsid w:val="002543D2"/>
    <w:rsid w:val="00255FA2"/>
    <w:rsid w:val="002568F6"/>
    <w:rsid w:val="00256A46"/>
    <w:rsid w:val="00257473"/>
    <w:rsid w:val="002609D9"/>
    <w:rsid w:val="00261863"/>
    <w:rsid w:val="00261963"/>
    <w:rsid w:val="00261A13"/>
    <w:rsid w:val="00262271"/>
    <w:rsid w:val="00262F98"/>
    <w:rsid w:val="00263911"/>
    <w:rsid w:val="00264422"/>
    <w:rsid w:val="00266468"/>
    <w:rsid w:val="0026650D"/>
    <w:rsid w:val="00266B8B"/>
    <w:rsid w:val="00270735"/>
    <w:rsid w:val="00271594"/>
    <w:rsid w:val="00271DAE"/>
    <w:rsid w:val="002720B0"/>
    <w:rsid w:val="00272ECD"/>
    <w:rsid w:val="00274171"/>
    <w:rsid w:val="002741DA"/>
    <w:rsid w:val="00274ADE"/>
    <w:rsid w:val="00275A48"/>
    <w:rsid w:val="002812F3"/>
    <w:rsid w:val="002815EF"/>
    <w:rsid w:val="00281723"/>
    <w:rsid w:val="00283130"/>
    <w:rsid w:val="00284299"/>
    <w:rsid w:val="00284C5A"/>
    <w:rsid w:val="0028575B"/>
    <w:rsid w:val="0028576E"/>
    <w:rsid w:val="00285A26"/>
    <w:rsid w:val="00287869"/>
    <w:rsid w:val="0029108E"/>
    <w:rsid w:val="00291277"/>
    <w:rsid w:val="002940F6"/>
    <w:rsid w:val="00295ABB"/>
    <w:rsid w:val="002A301A"/>
    <w:rsid w:val="002A371E"/>
    <w:rsid w:val="002A4BC3"/>
    <w:rsid w:val="002A5B3E"/>
    <w:rsid w:val="002A7642"/>
    <w:rsid w:val="002A79F8"/>
    <w:rsid w:val="002B0EDB"/>
    <w:rsid w:val="002B2E64"/>
    <w:rsid w:val="002B5DB0"/>
    <w:rsid w:val="002B6FFF"/>
    <w:rsid w:val="002C1312"/>
    <w:rsid w:val="002C13E9"/>
    <w:rsid w:val="002C19D1"/>
    <w:rsid w:val="002C3E6A"/>
    <w:rsid w:val="002C495D"/>
    <w:rsid w:val="002C5058"/>
    <w:rsid w:val="002C539E"/>
    <w:rsid w:val="002C5FE1"/>
    <w:rsid w:val="002C69C2"/>
    <w:rsid w:val="002C6FA0"/>
    <w:rsid w:val="002C7FFA"/>
    <w:rsid w:val="002D178A"/>
    <w:rsid w:val="002D21E3"/>
    <w:rsid w:val="002D2F3E"/>
    <w:rsid w:val="002D3FFD"/>
    <w:rsid w:val="002D61E0"/>
    <w:rsid w:val="002E0C18"/>
    <w:rsid w:val="002E0E89"/>
    <w:rsid w:val="002E1AE9"/>
    <w:rsid w:val="002E2002"/>
    <w:rsid w:val="002E3CA1"/>
    <w:rsid w:val="002E50AC"/>
    <w:rsid w:val="002E571C"/>
    <w:rsid w:val="002E6DCC"/>
    <w:rsid w:val="002E763B"/>
    <w:rsid w:val="002E77E2"/>
    <w:rsid w:val="002E7C2F"/>
    <w:rsid w:val="002E7FA1"/>
    <w:rsid w:val="002F0A63"/>
    <w:rsid w:val="002F0F5D"/>
    <w:rsid w:val="002F19CB"/>
    <w:rsid w:val="002F1DDC"/>
    <w:rsid w:val="002F241C"/>
    <w:rsid w:val="002F41A8"/>
    <w:rsid w:val="002F4408"/>
    <w:rsid w:val="002F44D0"/>
    <w:rsid w:val="002F4885"/>
    <w:rsid w:val="002F59D7"/>
    <w:rsid w:val="002F6DE0"/>
    <w:rsid w:val="002F703B"/>
    <w:rsid w:val="002F706F"/>
    <w:rsid w:val="002F7C99"/>
    <w:rsid w:val="002F7F0C"/>
    <w:rsid w:val="003009D2"/>
    <w:rsid w:val="003015FA"/>
    <w:rsid w:val="0030239C"/>
    <w:rsid w:val="00303953"/>
    <w:rsid w:val="00304942"/>
    <w:rsid w:val="00310563"/>
    <w:rsid w:val="00310E79"/>
    <w:rsid w:val="003118BC"/>
    <w:rsid w:val="00311C97"/>
    <w:rsid w:val="00312073"/>
    <w:rsid w:val="003124E1"/>
    <w:rsid w:val="00313495"/>
    <w:rsid w:val="00314623"/>
    <w:rsid w:val="003157B4"/>
    <w:rsid w:val="00315D34"/>
    <w:rsid w:val="003173A7"/>
    <w:rsid w:val="00317EC5"/>
    <w:rsid w:val="00320373"/>
    <w:rsid w:val="00322456"/>
    <w:rsid w:val="00322A4F"/>
    <w:rsid w:val="00322A9A"/>
    <w:rsid w:val="003239B1"/>
    <w:rsid w:val="00324051"/>
    <w:rsid w:val="00324A1B"/>
    <w:rsid w:val="003259F0"/>
    <w:rsid w:val="0032637E"/>
    <w:rsid w:val="003277E8"/>
    <w:rsid w:val="003279EF"/>
    <w:rsid w:val="003305B5"/>
    <w:rsid w:val="0033201A"/>
    <w:rsid w:val="0033249A"/>
    <w:rsid w:val="00332E50"/>
    <w:rsid w:val="003337EB"/>
    <w:rsid w:val="00333BBD"/>
    <w:rsid w:val="003345FF"/>
    <w:rsid w:val="003362A8"/>
    <w:rsid w:val="00337C2F"/>
    <w:rsid w:val="003400E9"/>
    <w:rsid w:val="003406C2"/>
    <w:rsid w:val="00340A16"/>
    <w:rsid w:val="003419EE"/>
    <w:rsid w:val="003421CB"/>
    <w:rsid w:val="0034255F"/>
    <w:rsid w:val="00343035"/>
    <w:rsid w:val="0034450C"/>
    <w:rsid w:val="0034451E"/>
    <w:rsid w:val="00345885"/>
    <w:rsid w:val="00346DA0"/>
    <w:rsid w:val="003500AA"/>
    <w:rsid w:val="003508E1"/>
    <w:rsid w:val="00350990"/>
    <w:rsid w:val="00350AAD"/>
    <w:rsid w:val="00350DB4"/>
    <w:rsid w:val="0035104E"/>
    <w:rsid w:val="0035137E"/>
    <w:rsid w:val="00351CC5"/>
    <w:rsid w:val="00354AFB"/>
    <w:rsid w:val="00355493"/>
    <w:rsid w:val="00356232"/>
    <w:rsid w:val="0035703F"/>
    <w:rsid w:val="003570DE"/>
    <w:rsid w:val="003620BB"/>
    <w:rsid w:val="00362295"/>
    <w:rsid w:val="003624B8"/>
    <w:rsid w:val="00362681"/>
    <w:rsid w:val="00362C58"/>
    <w:rsid w:val="00362C5A"/>
    <w:rsid w:val="00362EC6"/>
    <w:rsid w:val="00364A11"/>
    <w:rsid w:val="00364E8D"/>
    <w:rsid w:val="00365057"/>
    <w:rsid w:val="00366636"/>
    <w:rsid w:val="00367270"/>
    <w:rsid w:val="003672B1"/>
    <w:rsid w:val="00371A1C"/>
    <w:rsid w:val="00371DC0"/>
    <w:rsid w:val="003736F0"/>
    <w:rsid w:val="0037494E"/>
    <w:rsid w:val="003760DE"/>
    <w:rsid w:val="00377C16"/>
    <w:rsid w:val="00381116"/>
    <w:rsid w:val="00383342"/>
    <w:rsid w:val="00383DD4"/>
    <w:rsid w:val="00385185"/>
    <w:rsid w:val="003900D5"/>
    <w:rsid w:val="00390FA5"/>
    <w:rsid w:val="00391047"/>
    <w:rsid w:val="0039150B"/>
    <w:rsid w:val="00391A43"/>
    <w:rsid w:val="003933AD"/>
    <w:rsid w:val="00394817"/>
    <w:rsid w:val="00396005"/>
    <w:rsid w:val="003964A3"/>
    <w:rsid w:val="00396DD2"/>
    <w:rsid w:val="00397F25"/>
    <w:rsid w:val="003A0C76"/>
    <w:rsid w:val="003A0EFE"/>
    <w:rsid w:val="003A117D"/>
    <w:rsid w:val="003A3257"/>
    <w:rsid w:val="003A3358"/>
    <w:rsid w:val="003A3406"/>
    <w:rsid w:val="003A658C"/>
    <w:rsid w:val="003A7B38"/>
    <w:rsid w:val="003B0952"/>
    <w:rsid w:val="003B11ED"/>
    <w:rsid w:val="003B22BC"/>
    <w:rsid w:val="003B2BF6"/>
    <w:rsid w:val="003B3E5B"/>
    <w:rsid w:val="003B4C85"/>
    <w:rsid w:val="003B7139"/>
    <w:rsid w:val="003B7AD2"/>
    <w:rsid w:val="003C166A"/>
    <w:rsid w:val="003C19DF"/>
    <w:rsid w:val="003C1EAB"/>
    <w:rsid w:val="003C2103"/>
    <w:rsid w:val="003C2A57"/>
    <w:rsid w:val="003C30F3"/>
    <w:rsid w:val="003C3A3C"/>
    <w:rsid w:val="003C57C4"/>
    <w:rsid w:val="003C5FC0"/>
    <w:rsid w:val="003D2181"/>
    <w:rsid w:val="003D2AB0"/>
    <w:rsid w:val="003D61A3"/>
    <w:rsid w:val="003D6DFA"/>
    <w:rsid w:val="003E0722"/>
    <w:rsid w:val="003E1471"/>
    <w:rsid w:val="003E2171"/>
    <w:rsid w:val="003E2E47"/>
    <w:rsid w:val="003E333F"/>
    <w:rsid w:val="003E36A8"/>
    <w:rsid w:val="003E398B"/>
    <w:rsid w:val="003E67AF"/>
    <w:rsid w:val="003E73E9"/>
    <w:rsid w:val="003E78A5"/>
    <w:rsid w:val="003F0BD7"/>
    <w:rsid w:val="003F15E6"/>
    <w:rsid w:val="003F19A8"/>
    <w:rsid w:val="003F2ACB"/>
    <w:rsid w:val="003F3332"/>
    <w:rsid w:val="003F3778"/>
    <w:rsid w:val="003F4D25"/>
    <w:rsid w:val="003F640E"/>
    <w:rsid w:val="003F7215"/>
    <w:rsid w:val="003F7D5C"/>
    <w:rsid w:val="00400080"/>
    <w:rsid w:val="004028A5"/>
    <w:rsid w:val="00403E6D"/>
    <w:rsid w:val="004041CE"/>
    <w:rsid w:val="00404D72"/>
    <w:rsid w:val="0040581E"/>
    <w:rsid w:val="0040641C"/>
    <w:rsid w:val="0040765E"/>
    <w:rsid w:val="00410AA3"/>
    <w:rsid w:val="00411600"/>
    <w:rsid w:val="00411A1D"/>
    <w:rsid w:val="00411C21"/>
    <w:rsid w:val="00412AEA"/>
    <w:rsid w:val="00413A16"/>
    <w:rsid w:val="004141F4"/>
    <w:rsid w:val="00414281"/>
    <w:rsid w:val="0041465A"/>
    <w:rsid w:val="00414E4B"/>
    <w:rsid w:val="00415371"/>
    <w:rsid w:val="00416833"/>
    <w:rsid w:val="00417190"/>
    <w:rsid w:val="00420881"/>
    <w:rsid w:val="00423A0C"/>
    <w:rsid w:val="00426E03"/>
    <w:rsid w:val="00427580"/>
    <w:rsid w:val="0043034B"/>
    <w:rsid w:val="00430467"/>
    <w:rsid w:val="004304DF"/>
    <w:rsid w:val="00430584"/>
    <w:rsid w:val="00430787"/>
    <w:rsid w:val="00430A29"/>
    <w:rsid w:val="00431C6C"/>
    <w:rsid w:val="004321B7"/>
    <w:rsid w:val="00432BFD"/>
    <w:rsid w:val="00432D29"/>
    <w:rsid w:val="00433158"/>
    <w:rsid w:val="00434C64"/>
    <w:rsid w:val="00435F38"/>
    <w:rsid w:val="00436834"/>
    <w:rsid w:val="00437FAC"/>
    <w:rsid w:val="00441BFB"/>
    <w:rsid w:val="00441C96"/>
    <w:rsid w:val="00441CC8"/>
    <w:rsid w:val="00445349"/>
    <w:rsid w:val="00445E2D"/>
    <w:rsid w:val="004464F0"/>
    <w:rsid w:val="00447844"/>
    <w:rsid w:val="004514CA"/>
    <w:rsid w:val="00451EFF"/>
    <w:rsid w:val="0045288B"/>
    <w:rsid w:val="004556DB"/>
    <w:rsid w:val="00457BBC"/>
    <w:rsid w:val="00457EFC"/>
    <w:rsid w:val="00460025"/>
    <w:rsid w:val="00460090"/>
    <w:rsid w:val="00460ABF"/>
    <w:rsid w:val="004616C6"/>
    <w:rsid w:val="00461B13"/>
    <w:rsid w:val="00462F54"/>
    <w:rsid w:val="004639F5"/>
    <w:rsid w:val="00463AEB"/>
    <w:rsid w:val="00463FB2"/>
    <w:rsid w:val="00466486"/>
    <w:rsid w:val="00470B3E"/>
    <w:rsid w:val="00471845"/>
    <w:rsid w:val="00471CBA"/>
    <w:rsid w:val="004738B8"/>
    <w:rsid w:val="00474005"/>
    <w:rsid w:val="00474785"/>
    <w:rsid w:val="00474835"/>
    <w:rsid w:val="00475DB0"/>
    <w:rsid w:val="00476982"/>
    <w:rsid w:val="0047719D"/>
    <w:rsid w:val="00484183"/>
    <w:rsid w:val="00484AC4"/>
    <w:rsid w:val="0048568C"/>
    <w:rsid w:val="00485E61"/>
    <w:rsid w:val="00487054"/>
    <w:rsid w:val="00490327"/>
    <w:rsid w:val="00490548"/>
    <w:rsid w:val="004913AF"/>
    <w:rsid w:val="0049140C"/>
    <w:rsid w:val="00491781"/>
    <w:rsid w:val="00491831"/>
    <w:rsid w:val="00491BCA"/>
    <w:rsid w:val="004924E1"/>
    <w:rsid w:val="00493946"/>
    <w:rsid w:val="004946FA"/>
    <w:rsid w:val="00494BB7"/>
    <w:rsid w:val="00494DD6"/>
    <w:rsid w:val="004954EA"/>
    <w:rsid w:val="00497790"/>
    <w:rsid w:val="004977C8"/>
    <w:rsid w:val="004A0294"/>
    <w:rsid w:val="004A0FD3"/>
    <w:rsid w:val="004A1292"/>
    <w:rsid w:val="004A1293"/>
    <w:rsid w:val="004A3C04"/>
    <w:rsid w:val="004A5B4A"/>
    <w:rsid w:val="004B01A0"/>
    <w:rsid w:val="004B0D54"/>
    <w:rsid w:val="004B1AC8"/>
    <w:rsid w:val="004B2BD3"/>
    <w:rsid w:val="004B311C"/>
    <w:rsid w:val="004B37DA"/>
    <w:rsid w:val="004B47AE"/>
    <w:rsid w:val="004B4BF7"/>
    <w:rsid w:val="004B4FD6"/>
    <w:rsid w:val="004B68CB"/>
    <w:rsid w:val="004C01DE"/>
    <w:rsid w:val="004C20B2"/>
    <w:rsid w:val="004C30C2"/>
    <w:rsid w:val="004C41E2"/>
    <w:rsid w:val="004D15E8"/>
    <w:rsid w:val="004D229F"/>
    <w:rsid w:val="004D22C1"/>
    <w:rsid w:val="004D46D8"/>
    <w:rsid w:val="004D4818"/>
    <w:rsid w:val="004D5FA4"/>
    <w:rsid w:val="004D7344"/>
    <w:rsid w:val="004D7990"/>
    <w:rsid w:val="004E0BE4"/>
    <w:rsid w:val="004E1945"/>
    <w:rsid w:val="004E1CDD"/>
    <w:rsid w:val="004E1F5A"/>
    <w:rsid w:val="004E4E08"/>
    <w:rsid w:val="004E5E6E"/>
    <w:rsid w:val="004F2658"/>
    <w:rsid w:val="004F2DE6"/>
    <w:rsid w:val="004F304A"/>
    <w:rsid w:val="004F4E4F"/>
    <w:rsid w:val="004F4FA0"/>
    <w:rsid w:val="004F5F10"/>
    <w:rsid w:val="004F7DD1"/>
    <w:rsid w:val="00500700"/>
    <w:rsid w:val="00500E4B"/>
    <w:rsid w:val="00501E16"/>
    <w:rsid w:val="00502969"/>
    <w:rsid w:val="005038B9"/>
    <w:rsid w:val="005039C0"/>
    <w:rsid w:val="00504B4E"/>
    <w:rsid w:val="005059A4"/>
    <w:rsid w:val="005060EA"/>
    <w:rsid w:val="0050616A"/>
    <w:rsid w:val="00507CC3"/>
    <w:rsid w:val="00510AF9"/>
    <w:rsid w:val="00511700"/>
    <w:rsid w:val="00511938"/>
    <w:rsid w:val="0051263C"/>
    <w:rsid w:val="00512987"/>
    <w:rsid w:val="0051314B"/>
    <w:rsid w:val="0051371A"/>
    <w:rsid w:val="00514B85"/>
    <w:rsid w:val="00516131"/>
    <w:rsid w:val="0051718F"/>
    <w:rsid w:val="00520302"/>
    <w:rsid w:val="0052147E"/>
    <w:rsid w:val="0052179E"/>
    <w:rsid w:val="00523F67"/>
    <w:rsid w:val="00524F82"/>
    <w:rsid w:val="00527A7D"/>
    <w:rsid w:val="00527EF2"/>
    <w:rsid w:val="00527F88"/>
    <w:rsid w:val="005305BC"/>
    <w:rsid w:val="005307BF"/>
    <w:rsid w:val="005317A4"/>
    <w:rsid w:val="005328DE"/>
    <w:rsid w:val="005329B7"/>
    <w:rsid w:val="00533812"/>
    <w:rsid w:val="00534236"/>
    <w:rsid w:val="00534244"/>
    <w:rsid w:val="00534936"/>
    <w:rsid w:val="005372A3"/>
    <w:rsid w:val="00537386"/>
    <w:rsid w:val="005413D5"/>
    <w:rsid w:val="00543655"/>
    <w:rsid w:val="00543832"/>
    <w:rsid w:val="00544CBA"/>
    <w:rsid w:val="00545B76"/>
    <w:rsid w:val="005460EB"/>
    <w:rsid w:val="00547E34"/>
    <w:rsid w:val="005505A8"/>
    <w:rsid w:val="00550757"/>
    <w:rsid w:val="00552150"/>
    <w:rsid w:val="005527BF"/>
    <w:rsid w:val="0055390A"/>
    <w:rsid w:val="0055401F"/>
    <w:rsid w:val="005544C1"/>
    <w:rsid w:val="00554F06"/>
    <w:rsid w:val="00555327"/>
    <w:rsid w:val="00556180"/>
    <w:rsid w:val="00557B7F"/>
    <w:rsid w:val="005603BE"/>
    <w:rsid w:val="00561E81"/>
    <w:rsid w:val="00561E99"/>
    <w:rsid w:val="005625F4"/>
    <w:rsid w:val="00562BD4"/>
    <w:rsid w:val="00564887"/>
    <w:rsid w:val="00564FD8"/>
    <w:rsid w:val="00565119"/>
    <w:rsid w:val="0056623E"/>
    <w:rsid w:val="00570783"/>
    <w:rsid w:val="00573393"/>
    <w:rsid w:val="005750AE"/>
    <w:rsid w:val="005750EB"/>
    <w:rsid w:val="00580F89"/>
    <w:rsid w:val="00581757"/>
    <w:rsid w:val="00581FCE"/>
    <w:rsid w:val="00584F2B"/>
    <w:rsid w:val="005853D4"/>
    <w:rsid w:val="0058598F"/>
    <w:rsid w:val="00585F4B"/>
    <w:rsid w:val="00585FE3"/>
    <w:rsid w:val="00586582"/>
    <w:rsid w:val="005867B8"/>
    <w:rsid w:val="005945B8"/>
    <w:rsid w:val="005953FD"/>
    <w:rsid w:val="005954BB"/>
    <w:rsid w:val="0059582A"/>
    <w:rsid w:val="00595D88"/>
    <w:rsid w:val="0059606E"/>
    <w:rsid w:val="0059616B"/>
    <w:rsid w:val="0059638C"/>
    <w:rsid w:val="00596D96"/>
    <w:rsid w:val="005A0170"/>
    <w:rsid w:val="005A0B14"/>
    <w:rsid w:val="005A0D02"/>
    <w:rsid w:val="005A23EB"/>
    <w:rsid w:val="005A2586"/>
    <w:rsid w:val="005A2BC2"/>
    <w:rsid w:val="005A2FFA"/>
    <w:rsid w:val="005A303E"/>
    <w:rsid w:val="005A37F4"/>
    <w:rsid w:val="005A3949"/>
    <w:rsid w:val="005A3CCF"/>
    <w:rsid w:val="005A479A"/>
    <w:rsid w:val="005A4FFF"/>
    <w:rsid w:val="005A5569"/>
    <w:rsid w:val="005A609B"/>
    <w:rsid w:val="005A6D2D"/>
    <w:rsid w:val="005B05D2"/>
    <w:rsid w:val="005B0B55"/>
    <w:rsid w:val="005B1EAA"/>
    <w:rsid w:val="005B36C1"/>
    <w:rsid w:val="005B5727"/>
    <w:rsid w:val="005B6EFE"/>
    <w:rsid w:val="005C104A"/>
    <w:rsid w:val="005C1375"/>
    <w:rsid w:val="005C1AF4"/>
    <w:rsid w:val="005C1C6C"/>
    <w:rsid w:val="005C25EF"/>
    <w:rsid w:val="005C277E"/>
    <w:rsid w:val="005C30DE"/>
    <w:rsid w:val="005C31CC"/>
    <w:rsid w:val="005C5E3A"/>
    <w:rsid w:val="005C73F1"/>
    <w:rsid w:val="005C7B39"/>
    <w:rsid w:val="005D0F3D"/>
    <w:rsid w:val="005D1FC7"/>
    <w:rsid w:val="005D1FE7"/>
    <w:rsid w:val="005D2D98"/>
    <w:rsid w:val="005D2F9E"/>
    <w:rsid w:val="005D3AC4"/>
    <w:rsid w:val="005D3DEF"/>
    <w:rsid w:val="005D529F"/>
    <w:rsid w:val="005E0D34"/>
    <w:rsid w:val="005E42C7"/>
    <w:rsid w:val="005E4698"/>
    <w:rsid w:val="005E5663"/>
    <w:rsid w:val="005E6D22"/>
    <w:rsid w:val="005F1503"/>
    <w:rsid w:val="005F1506"/>
    <w:rsid w:val="005F23BE"/>
    <w:rsid w:val="005F2C97"/>
    <w:rsid w:val="005F393B"/>
    <w:rsid w:val="005F3C91"/>
    <w:rsid w:val="005F447F"/>
    <w:rsid w:val="005F4CCE"/>
    <w:rsid w:val="005F4DF9"/>
    <w:rsid w:val="005F4F27"/>
    <w:rsid w:val="005F52A4"/>
    <w:rsid w:val="005F55CE"/>
    <w:rsid w:val="005F6B47"/>
    <w:rsid w:val="00601179"/>
    <w:rsid w:val="00604895"/>
    <w:rsid w:val="006049A2"/>
    <w:rsid w:val="00604B66"/>
    <w:rsid w:val="006055C8"/>
    <w:rsid w:val="00607E51"/>
    <w:rsid w:val="006104DC"/>
    <w:rsid w:val="00610B8C"/>
    <w:rsid w:val="0061138A"/>
    <w:rsid w:val="00611651"/>
    <w:rsid w:val="00612E9D"/>
    <w:rsid w:val="0061579F"/>
    <w:rsid w:val="00615E24"/>
    <w:rsid w:val="00616852"/>
    <w:rsid w:val="006172E4"/>
    <w:rsid w:val="00617FF9"/>
    <w:rsid w:val="0062004F"/>
    <w:rsid w:val="00620FFD"/>
    <w:rsid w:val="006224B7"/>
    <w:rsid w:val="00623C5E"/>
    <w:rsid w:val="00623E35"/>
    <w:rsid w:val="00626F5F"/>
    <w:rsid w:val="006312FC"/>
    <w:rsid w:val="0063241D"/>
    <w:rsid w:val="00632A0E"/>
    <w:rsid w:val="00632FF8"/>
    <w:rsid w:val="006367BB"/>
    <w:rsid w:val="006368B5"/>
    <w:rsid w:val="00636E64"/>
    <w:rsid w:val="006377A9"/>
    <w:rsid w:val="006379A1"/>
    <w:rsid w:val="00637F50"/>
    <w:rsid w:val="006405D5"/>
    <w:rsid w:val="006416F7"/>
    <w:rsid w:val="00642173"/>
    <w:rsid w:val="00642EC9"/>
    <w:rsid w:val="006438CF"/>
    <w:rsid w:val="00645784"/>
    <w:rsid w:val="00645CBD"/>
    <w:rsid w:val="006461DD"/>
    <w:rsid w:val="00646209"/>
    <w:rsid w:val="0065003B"/>
    <w:rsid w:val="00652C74"/>
    <w:rsid w:val="00652E3B"/>
    <w:rsid w:val="006533F9"/>
    <w:rsid w:val="006536CA"/>
    <w:rsid w:val="00653894"/>
    <w:rsid w:val="00653CA7"/>
    <w:rsid w:val="00654B6C"/>
    <w:rsid w:val="00654D93"/>
    <w:rsid w:val="006555AC"/>
    <w:rsid w:val="006556C6"/>
    <w:rsid w:val="00660275"/>
    <w:rsid w:val="0066040B"/>
    <w:rsid w:val="00660473"/>
    <w:rsid w:val="0066083B"/>
    <w:rsid w:val="006608AC"/>
    <w:rsid w:val="006614D4"/>
    <w:rsid w:val="00662232"/>
    <w:rsid w:val="0066242E"/>
    <w:rsid w:val="006626C0"/>
    <w:rsid w:val="00662D8D"/>
    <w:rsid w:val="00664138"/>
    <w:rsid w:val="00665956"/>
    <w:rsid w:val="00665F34"/>
    <w:rsid w:val="006670D6"/>
    <w:rsid w:val="00670982"/>
    <w:rsid w:val="00670EDE"/>
    <w:rsid w:val="0067185F"/>
    <w:rsid w:val="006719E0"/>
    <w:rsid w:val="00671ED2"/>
    <w:rsid w:val="0067295B"/>
    <w:rsid w:val="006735F0"/>
    <w:rsid w:val="00673CE2"/>
    <w:rsid w:val="00673DFC"/>
    <w:rsid w:val="00674D9B"/>
    <w:rsid w:val="00676C7C"/>
    <w:rsid w:val="00681D30"/>
    <w:rsid w:val="00682E0A"/>
    <w:rsid w:val="00683235"/>
    <w:rsid w:val="00684D9B"/>
    <w:rsid w:val="00685F9D"/>
    <w:rsid w:val="00686FBC"/>
    <w:rsid w:val="00691214"/>
    <w:rsid w:val="00691A20"/>
    <w:rsid w:val="006921D5"/>
    <w:rsid w:val="00693407"/>
    <w:rsid w:val="00694EC5"/>
    <w:rsid w:val="00696AD7"/>
    <w:rsid w:val="006976AE"/>
    <w:rsid w:val="00697A9A"/>
    <w:rsid w:val="006A392E"/>
    <w:rsid w:val="006A4183"/>
    <w:rsid w:val="006A55DB"/>
    <w:rsid w:val="006A6076"/>
    <w:rsid w:val="006A7065"/>
    <w:rsid w:val="006B009D"/>
    <w:rsid w:val="006B0D96"/>
    <w:rsid w:val="006B3929"/>
    <w:rsid w:val="006B4449"/>
    <w:rsid w:val="006B5FD8"/>
    <w:rsid w:val="006B75A7"/>
    <w:rsid w:val="006B75B1"/>
    <w:rsid w:val="006B75C0"/>
    <w:rsid w:val="006C25EB"/>
    <w:rsid w:val="006C2DBF"/>
    <w:rsid w:val="006C3CC5"/>
    <w:rsid w:val="006C3F82"/>
    <w:rsid w:val="006C790B"/>
    <w:rsid w:val="006C7C56"/>
    <w:rsid w:val="006D008F"/>
    <w:rsid w:val="006D02CF"/>
    <w:rsid w:val="006D11B2"/>
    <w:rsid w:val="006D2A86"/>
    <w:rsid w:val="006D2B63"/>
    <w:rsid w:val="006D3F4A"/>
    <w:rsid w:val="006D45CC"/>
    <w:rsid w:val="006D4630"/>
    <w:rsid w:val="006D4A39"/>
    <w:rsid w:val="006D4F44"/>
    <w:rsid w:val="006D5624"/>
    <w:rsid w:val="006D584E"/>
    <w:rsid w:val="006D6273"/>
    <w:rsid w:val="006D7D63"/>
    <w:rsid w:val="006E0AF6"/>
    <w:rsid w:val="006E0B9F"/>
    <w:rsid w:val="006E1395"/>
    <w:rsid w:val="006E3076"/>
    <w:rsid w:val="006E30F8"/>
    <w:rsid w:val="006E3B2A"/>
    <w:rsid w:val="006E73E9"/>
    <w:rsid w:val="006E7AB0"/>
    <w:rsid w:val="006F0696"/>
    <w:rsid w:val="006F11EC"/>
    <w:rsid w:val="006F4E09"/>
    <w:rsid w:val="006F63BD"/>
    <w:rsid w:val="007003FC"/>
    <w:rsid w:val="00700FCB"/>
    <w:rsid w:val="007010F3"/>
    <w:rsid w:val="007018AE"/>
    <w:rsid w:val="00702B2D"/>
    <w:rsid w:val="0070448F"/>
    <w:rsid w:val="00704A34"/>
    <w:rsid w:val="00704C82"/>
    <w:rsid w:val="007070C0"/>
    <w:rsid w:val="00707303"/>
    <w:rsid w:val="007107B8"/>
    <w:rsid w:val="0071089F"/>
    <w:rsid w:val="007136C3"/>
    <w:rsid w:val="00714040"/>
    <w:rsid w:val="007140B5"/>
    <w:rsid w:val="00716AEA"/>
    <w:rsid w:val="00716D7C"/>
    <w:rsid w:val="0071726D"/>
    <w:rsid w:val="00720677"/>
    <w:rsid w:val="00721553"/>
    <w:rsid w:val="0072413E"/>
    <w:rsid w:val="007242F0"/>
    <w:rsid w:val="00724A32"/>
    <w:rsid w:val="007255DC"/>
    <w:rsid w:val="00725739"/>
    <w:rsid w:val="00725A15"/>
    <w:rsid w:val="00725F37"/>
    <w:rsid w:val="0072680F"/>
    <w:rsid w:val="0072707A"/>
    <w:rsid w:val="007279DE"/>
    <w:rsid w:val="00727D9F"/>
    <w:rsid w:val="00732FD5"/>
    <w:rsid w:val="00733E3E"/>
    <w:rsid w:val="007349AF"/>
    <w:rsid w:val="0074054A"/>
    <w:rsid w:val="007431DE"/>
    <w:rsid w:val="00745ACD"/>
    <w:rsid w:val="007524B6"/>
    <w:rsid w:val="0075292B"/>
    <w:rsid w:val="00752A42"/>
    <w:rsid w:val="00755239"/>
    <w:rsid w:val="00755394"/>
    <w:rsid w:val="00755C24"/>
    <w:rsid w:val="007561DE"/>
    <w:rsid w:val="0075659C"/>
    <w:rsid w:val="00760E92"/>
    <w:rsid w:val="007618E2"/>
    <w:rsid w:val="007625CB"/>
    <w:rsid w:val="00762BB7"/>
    <w:rsid w:val="00763347"/>
    <w:rsid w:val="0076502E"/>
    <w:rsid w:val="00765F25"/>
    <w:rsid w:val="00765FEE"/>
    <w:rsid w:val="0076659D"/>
    <w:rsid w:val="00766C4C"/>
    <w:rsid w:val="00766D35"/>
    <w:rsid w:val="0076797A"/>
    <w:rsid w:val="00767B35"/>
    <w:rsid w:val="007710BB"/>
    <w:rsid w:val="00773465"/>
    <w:rsid w:val="007743DA"/>
    <w:rsid w:val="007748C5"/>
    <w:rsid w:val="007750E7"/>
    <w:rsid w:val="00775D73"/>
    <w:rsid w:val="007761FB"/>
    <w:rsid w:val="00776B4A"/>
    <w:rsid w:val="007778E7"/>
    <w:rsid w:val="0078041C"/>
    <w:rsid w:val="00780CDE"/>
    <w:rsid w:val="00780FE1"/>
    <w:rsid w:val="007811D3"/>
    <w:rsid w:val="00782306"/>
    <w:rsid w:val="00782FF4"/>
    <w:rsid w:val="00783198"/>
    <w:rsid w:val="00783A2B"/>
    <w:rsid w:val="00783C9F"/>
    <w:rsid w:val="00785DAC"/>
    <w:rsid w:val="00786A77"/>
    <w:rsid w:val="007901F5"/>
    <w:rsid w:val="007907F1"/>
    <w:rsid w:val="00791F5E"/>
    <w:rsid w:val="00793F28"/>
    <w:rsid w:val="00795643"/>
    <w:rsid w:val="007956E6"/>
    <w:rsid w:val="007958E4"/>
    <w:rsid w:val="007977B7"/>
    <w:rsid w:val="0079784B"/>
    <w:rsid w:val="007A001E"/>
    <w:rsid w:val="007A33EB"/>
    <w:rsid w:val="007A4FDE"/>
    <w:rsid w:val="007A6DAC"/>
    <w:rsid w:val="007A6FCD"/>
    <w:rsid w:val="007A7B4A"/>
    <w:rsid w:val="007A7C85"/>
    <w:rsid w:val="007B013B"/>
    <w:rsid w:val="007B01FB"/>
    <w:rsid w:val="007B069E"/>
    <w:rsid w:val="007B093C"/>
    <w:rsid w:val="007B2092"/>
    <w:rsid w:val="007B2A41"/>
    <w:rsid w:val="007B31AD"/>
    <w:rsid w:val="007B3584"/>
    <w:rsid w:val="007B374D"/>
    <w:rsid w:val="007B476C"/>
    <w:rsid w:val="007B5F38"/>
    <w:rsid w:val="007B6365"/>
    <w:rsid w:val="007C20BE"/>
    <w:rsid w:val="007C34B2"/>
    <w:rsid w:val="007C5ACA"/>
    <w:rsid w:val="007C5C79"/>
    <w:rsid w:val="007C6E8D"/>
    <w:rsid w:val="007C793D"/>
    <w:rsid w:val="007C7D6E"/>
    <w:rsid w:val="007D1132"/>
    <w:rsid w:val="007D11C6"/>
    <w:rsid w:val="007D15FA"/>
    <w:rsid w:val="007D3977"/>
    <w:rsid w:val="007D5C6D"/>
    <w:rsid w:val="007D5F81"/>
    <w:rsid w:val="007D6F61"/>
    <w:rsid w:val="007D7ED3"/>
    <w:rsid w:val="007E0959"/>
    <w:rsid w:val="007E0B7F"/>
    <w:rsid w:val="007E34AE"/>
    <w:rsid w:val="007E35CD"/>
    <w:rsid w:val="007E3877"/>
    <w:rsid w:val="007E4C38"/>
    <w:rsid w:val="007E59AD"/>
    <w:rsid w:val="007E626E"/>
    <w:rsid w:val="007E6424"/>
    <w:rsid w:val="007E74FF"/>
    <w:rsid w:val="007F0598"/>
    <w:rsid w:val="007F084F"/>
    <w:rsid w:val="007F0C5C"/>
    <w:rsid w:val="007F1049"/>
    <w:rsid w:val="007F32F4"/>
    <w:rsid w:val="007F3431"/>
    <w:rsid w:val="007F66EF"/>
    <w:rsid w:val="00800304"/>
    <w:rsid w:val="00800B53"/>
    <w:rsid w:val="00802E22"/>
    <w:rsid w:val="0080403C"/>
    <w:rsid w:val="008041D4"/>
    <w:rsid w:val="00804207"/>
    <w:rsid w:val="00805995"/>
    <w:rsid w:val="00806711"/>
    <w:rsid w:val="0080717A"/>
    <w:rsid w:val="00807521"/>
    <w:rsid w:val="00807CFE"/>
    <w:rsid w:val="008123EC"/>
    <w:rsid w:val="008149B7"/>
    <w:rsid w:val="00815725"/>
    <w:rsid w:val="008164AC"/>
    <w:rsid w:val="00816BFC"/>
    <w:rsid w:val="00816FBB"/>
    <w:rsid w:val="008179B4"/>
    <w:rsid w:val="00817AB4"/>
    <w:rsid w:val="00820051"/>
    <w:rsid w:val="00820567"/>
    <w:rsid w:val="00825BD0"/>
    <w:rsid w:val="00827A5C"/>
    <w:rsid w:val="0083139E"/>
    <w:rsid w:val="00831CF9"/>
    <w:rsid w:val="008320D2"/>
    <w:rsid w:val="00833F0D"/>
    <w:rsid w:val="008342CD"/>
    <w:rsid w:val="008359EA"/>
    <w:rsid w:val="0083657D"/>
    <w:rsid w:val="008405C2"/>
    <w:rsid w:val="00841262"/>
    <w:rsid w:val="00842013"/>
    <w:rsid w:val="008424A4"/>
    <w:rsid w:val="00842C9B"/>
    <w:rsid w:val="00843D64"/>
    <w:rsid w:val="008450F2"/>
    <w:rsid w:val="0084532E"/>
    <w:rsid w:val="0084616A"/>
    <w:rsid w:val="00847C08"/>
    <w:rsid w:val="00847C10"/>
    <w:rsid w:val="00847DDE"/>
    <w:rsid w:val="0085185A"/>
    <w:rsid w:val="00851A08"/>
    <w:rsid w:val="00852173"/>
    <w:rsid w:val="0085341A"/>
    <w:rsid w:val="00854D5A"/>
    <w:rsid w:val="00855AF5"/>
    <w:rsid w:val="00855ED0"/>
    <w:rsid w:val="00856B3B"/>
    <w:rsid w:val="00857008"/>
    <w:rsid w:val="00857030"/>
    <w:rsid w:val="00857A73"/>
    <w:rsid w:val="00860B35"/>
    <w:rsid w:val="00862379"/>
    <w:rsid w:val="008640B8"/>
    <w:rsid w:val="00864150"/>
    <w:rsid w:val="00865378"/>
    <w:rsid w:val="00865CAE"/>
    <w:rsid w:val="00865D88"/>
    <w:rsid w:val="008661C3"/>
    <w:rsid w:val="00866896"/>
    <w:rsid w:val="0086709A"/>
    <w:rsid w:val="0086753F"/>
    <w:rsid w:val="00867CEC"/>
    <w:rsid w:val="008713A9"/>
    <w:rsid w:val="00871437"/>
    <w:rsid w:val="00872058"/>
    <w:rsid w:val="0087279B"/>
    <w:rsid w:val="00872885"/>
    <w:rsid w:val="00872B91"/>
    <w:rsid w:val="00872F67"/>
    <w:rsid w:val="00873AAA"/>
    <w:rsid w:val="008745BF"/>
    <w:rsid w:val="00874D01"/>
    <w:rsid w:val="008755D8"/>
    <w:rsid w:val="00876755"/>
    <w:rsid w:val="00876946"/>
    <w:rsid w:val="00876BFA"/>
    <w:rsid w:val="008779E6"/>
    <w:rsid w:val="00880AD6"/>
    <w:rsid w:val="00881193"/>
    <w:rsid w:val="00881DDE"/>
    <w:rsid w:val="0088357B"/>
    <w:rsid w:val="00884474"/>
    <w:rsid w:val="00884B3A"/>
    <w:rsid w:val="00885643"/>
    <w:rsid w:val="008864EA"/>
    <w:rsid w:val="008906A9"/>
    <w:rsid w:val="00890BD1"/>
    <w:rsid w:val="00890C5E"/>
    <w:rsid w:val="00890FFE"/>
    <w:rsid w:val="00891077"/>
    <w:rsid w:val="00891103"/>
    <w:rsid w:val="00891501"/>
    <w:rsid w:val="00892772"/>
    <w:rsid w:val="00892BF9"/>
    <w:rsid w:val="00893476"/>
    <w:rsid w:val="008937A5"/>
    <w:rsid w:val="00893930"/>
    <w:rsid w:val="00895921"/>
    <w:rsid w:val="008960EF"/>
    <w:rsid w:val="00896795"/>
    <w:rsid w:val="00897028"/>
    <w:rsid w:val="008970F2"/>
    <w:rsid w:val="0089746B"/>
    <w:rsid w:val="0089789C"/>
    <w:rsid w:val="008A1AA7"/>
    <w:rsid w:val="008A287D"/>
    <w:rsid w:val="008A32ED"/>
    <w:rsid w:val="008A3E9D"/>
    <w:rsid w:val="008A5754"/>
    <w:rsid w:val="008A7BFA"/>
    <w:rsid w:val="008A7F7A"/>
    <w:rsid w:val="008B0ADA"/>
    <w:rsid w:val="008B19FE"/>
    <w:rsid w:val="008B40A7"/>
    <w:rsid w:val="008B4925"/>
    <w:rsid w:val="008B5018"/>
    <w:rsid w:val="008B556C"/>
    <w:rsid w:val="008B5E34"/>
    <w:rsid w:val="008B630D"/>
    <w:rsid w:val="008B6636"/>
    <w:rsid w:val="008B72F8"/>
    <w:rsid w:val="008B78B2"/>
    <w:rsid w:val="008C0295"/>
    <w:rsid w:val="008C0CF0"/>
    <w:rsid w:val="008C0F8C"/>
    <w:rsid w:val="008C2863"/>
    <w:rsid w:val="008C4FD5"/>
    <w:rsid w:val="008C58D6"/>
    <w:rsid w:val="008C6B3C"/>
    <w:rsid w:val="008D09F8"/>
    <w:rsid w:val="008D0F51"/>
    <w:rsid w:val="008D18C8"/>
    <w:rsid w:val="008D221D"/>
    <w:rsid w:val="008D315D"/>
    <w:rsid w:val="008D3310"/>
    <w:rsid w:val="008D336D"/>
    <w:rsid w:val="008D3E1E"/>
    <w:rsid w:val="008D4E1D"/>
    <w:rsid w:val="008D6CE8"/>
    <w:rsid w:val="008D72DC"/>
    <w:rsid w:val="008D799E"/>
    <w:rsid w:val="008E00B6"/>
    <w:rsid w:val="008E1661"/>
    <w:rsid w:val="008E1738"/>
    <w:rsid w:val="008E1AF5"/>
    <w:rsid w:val="008E3549"/>
    <w:rsid w:val="008E3889"/>
    <w:rsid w:val="008E4990"/>
    <w:rsid w:val="008E4A10"/>
    <w:rsid w:val="008E6CB2"/>
    <w:rsid w:val="008E6E6F"/>
    <w:rsid w:val="008E72BB"/>
    <w:rsid w:val="008F1790"/>
    <w:rsid w:val="008F2461"/>
    <w:rsid w:val="008F2CE2"/>
    <w:rsid w:val="0090070A"/>
    <w:rsid w:val="0090093C"/>
    <w:rsid w:val="0090131E"/>
    <w:rsid w:val="00901B6E"/>
    <w:rsid w:val="009028B5"/>
    <w:rsid w:val="0090320D"/>
    <w:rsid w:val="0090568E"/>
    <w:rsid w:val="009069F2"/>
    <w:rsid w:val="009071B1"/>
    <w:rsid w:val="00907DA2"/>
    <w:rsid w:val="00912599"/>
    <w:rsid w:val="009135F6"/>
    <w:rsid w:val="009145CD"/>
    <w:rsid w:val="00914A02"/>
    <w:rsid w:val="00914AC5"/>
    <w:rsid w:val="00914DB2"/>
    <w:rsid w:val="00915973"/>
    <w:rsid w:val="0091613A"/>
    <w:rsid w:val="00916586"/>
    <w:rsid w:val="009173F1"/>
    <w:rsid w:val="00920441"/>
    <w:rsid w:val="00920AA7"/>
    <w:rsid w:val="00921265"/>
    <w:rsid w:val="00921704"/>
    <w:rsid w:val="0092189D"/>
    <w:rsid w:val="0092204F"/>
    <w:rsid w:val="00923557"/>
    <w:rsid w:val="0092392A"/>
    <w:rsid w:val="00923F20"/>
    <w:rsid w:val="009274B9"/>
    <w:rsid w:val="0092761E"/>
    <w:rsid w:val="009305C7"/>
    <w:rsid w:val="00930731"/>
    <w:rsid w:val="00932224"/>
    <w:rsid w:val="00932F01"/>
    <w:rsid w:val="00934CD0"/>
    <w:rsid w:val="00936561"/>
    <w:rsid w:val="00940D0D"/>
    <w:rsid w:val="0094151C"/>
    <w:rsid w:val="00942D6C"/>
    <w:rsid w:val="00945F88"/>
    <w:rsid w:val="009467DB"/>
    <w:rsid w:val="00946D34"/>
    <w:rsid w:val="00950D0B"/>
    <w:rsid w:val="00952AC5"/>
    <w:rsid w:val="00953999"/>
    <w:rsid w:val="00955439"/>
    <w:rsid w:val="00955CB2"/>
    <w:rsid w:val="00960718"/>
    <w:rsid w:val="00960770"/>
    <w:rsid w:val="009648BB"/>
    <w:rsid w:val="00965852"/>
    <w:rsid w:val="0097008B"/>
    <w:rsid w:val="0097118F"/>
    <w:rsid w:val="00972D1B"/>
    <w:rsid w:val="00973C49"/>
    <w:rsid w:val="009747BF"/>
    <w:rsid w:val="00975194"/>
    <w:rsid w:val="009763F0"/>
    <w:rsid w:val="00976A86"/>
    <w:rsid w:val="009772C8"/>
    <w:rsid w:val="009804C3"/>
    <w:rsid w:val="00980CA7"/>
    <w:rsid w:val="009815C3"/>
    <w:rsid w:val="0098182B"/>
    <w:rsid w:val="0098192A"/>
    <w:rsid w:val="009824BA"/>
    <w:rsid w:val="00982BC4"/>
    <w:rsid w:val="009837A9"/>
    <w:rsid w:val="00984ABC"/>
    <w:rsid w:val="00984FAC"/>
    <w:rsid w:val="00986351"/>
    <w:rsid w:val="00986FA7"/>
    <w:rsid w:val="009876BA"/>
    <w:rsid w:val="0099110E"/>
    <w:rsid w:val="009924F6"/>
    <w:rsid w:val="00992F08"/>
    <w:rsid w:val="00994299"/>
    <w:rsid w:val="00994F33"/>
    <w:rsid w:val="00995BE1"/>
    <w:rsid w:val="00995CE7"/>
    <w:rsid w:val="0099674B"/>
    <w:rsid w:val="00996ABE"/>
    <w:rsid w:val="00996E9A"/>
    <w:rsid w:val="009A1230"/>
    <w:rsid w:val="009A1F0B"/>
    <w:rsid w:val="009A29ED"/>
    <w:rsid w:val="009A2F6D"/>
    <w:rsid w:val="009A3F70"/>
    <w:rsid w:val="009A51BF"/>
    <w:rsid w:val="009A5D10"/>
    <w:rsid w:val="009A5DA0"/>
    <w:rsid w:val="009A7373"/>
    <w:rsid w:val="009A7E35"/>
    <w:rsid w:val="009B188D"/>
    <w:rsid w:val="009B23A5"/>
    <w:rsid w:val="009B289D"/>
    <w:rsid w:val="009B3C69"/>
    <w:rsid w:val="009B4A9D"/>
    <w:rsid w:val="009B6595"/>
    <w:rsid w:val="009C046B"/>
    <w:rsid w:val="009C14BB"/>
    <w:rsid w:val="009C1B60"/>
    <w:rsid w:val="009C2201"/>
    <w:rsid w:val="009C41FF"/>
    <w:rsid w:val="009C562A"/>
    <w:rsid w:val="009C57B2"/>
    <w:rsid w:val="009C57CC"/>
    <w:rsid w:val="009C5C49"/>
    <w:rsid w:val="009C5CE7"/>
    <w:rsid w:val="009C6215"/>
    <w:rsid w:val="009C7396"/>
    <w:rsid w:val="009C74D3"/>
    <w:rsid w:val="009C784B"/>
    <w:rsid w:val="009D1EAC"/>
    <w:rsid w:val="009D2C96"/>
    <w:rsid w:val="009D2C99"/>
    <w:rsid w:val="009D31EF"/>
    <w:rsid w:val="009D5066"/>
    <w:rsid w:val="009D70B7"/>
    <w:rsid w:val="009D7B86"/>
    <w:rsid w:val="009E08AA"/>
    <w:rsid w:val="009E0EA2"/>
    <w:rsid w:val="009E1676"/>
    <w:rsid w:val="009E201B"/>
    <w:rsid w:val="009E2E4F"/>
    <w:rsid w:val="009E3D6C"/>
    <w:rsid w:val="009E502D"/>
    <w:rsid w:val="009E5356"/>
    <w:rsid w:val="009E6321"/>
    <w:rsid w:val="009E64EC"/>
    <w:rsid w:val="009E72D7"/>
    <w:rsid w:val="009E731E"/>
    <w:rsid w:val="009E7548"/>
    <w:rsid w:val="009E7DAB"/>
    <w:rsid w:val="009F0584"/>
    <w:rsid w:val="009F0B1F"/>
    <w:rsid w:val="009F25A2"/>
    <w:rsid w:val="009F2AD9"/>
    <w:rsid w:val="009F2CED"/>
    <w:rsid w:val="009F32B4"/>
    <w:rsid w:val="009F3E80"/>
    <w:rsid w:val="009F443A"/>
    <w:rsid w:val="00A00038"/>
    <w:rsid w:val="00A002AA"/>
    <w:rsid w:val="00A0081C"/>
    <w:rsid w:val="00A00B1B"/>
    <w:rsid w:val="00A01C87"/>
    <w:rsid w:val="00A01CE8"/>
    <w:rsid w:val="00A01EB8"/>
    <w:rsid w:val="00A03334"/>
    <w:rsid w:val="00A03444"/>
    <w:rsid w:val="00A0510A"/>
    <w:rsid w:val="00A06243"/>
    <w:rsid w:val="00A06DDF"/>
    <w:rsid w:val="00A075FA"/>
    <w:rsid w:val="00A106C3"/>
    <w:rsid w:val="00A13466"/>
    <w:rsid w:val="00A14401"/>
    <w:rsid w:val="00A151AA"/>
    <w:rsid w:val="00A16838"/>
    <w:rsid w:val="00A1760F"/>
    <w:rsid w:val="00A20AF4"/>
    <w:rsid w:val="00A21A05"/>
    <w:rsid w:val="00A22047"/>
    <w:rsid w:val="00A22774"/>
    <w:rsid w:val="00A22D09"/>
    <w:rsid w:val="00A2338F"/>
    <w:rsid w:val="00A23559"/>
    <w:rsid w:val="00A24167"/>
    <w:rsid w:val="00A26BF0"/>
    <w:rsid w:val="00A27402"/>
    <w:rsid w:val="00A2765F"/>
    <w:rsid w:val="00A30334"/>
    <w:rsid w:val="00A32F9C"/>
    <w:rsid w:val="00A33B5B"/>
    <w:rsid w:val="00A35AEC"/>
    <w:rsid w:val="00A35B03"/>
    <w:rsid w:val="00A372ED"/>
    <w:rsid w:val="00A37379"/>
    <w:rsid w:val="00A37C29"/>
    <w:rsid w:val="00A40AC8"/>
    <w:rsid w:val="00A4103A"/>
    <w:rsid w:val="00A41BD5"/>
    <w:rsid w:val="00A42200"/>
    <w:rsid w:val="00A425B7"/>
    <w:rsid w:val="00A43607"/>
    <w:rsid w:val="00A4381C"/>
    <w:rsid w:val="00A4435B"/>
    <w:rsid w:val="00A44BD0"/>
    <w:rsid w:val="00A456D4"/>
    <w:rsid w:val="00A45AAC"/>
    <w:rsid w:val="00A46966"/>
    <w:rsid w:val="00A51182"/>
    <w:rsid w:val="00A526C3"/>
    <w:rsid w:val="00A53190"/>
    <w:rsid w:val="00A538E3"/>
    <w:rsid w:val="00A547B4"/>
    <w:rsid w:val="00A550B7"/>
    <w:rsid w:val="00A55191"/>
    <w:rsid w:val="00A568E6"/>
    <w:rsid w:val="00A57C45"/>
    <w:rsid w:val="00A6172D"/>
    <w:rsid w:val="00A61864"/>
    <w:rsid w:val="00A61BDC"/>
    <w:rsid w:val="00A61ED4"/>
    <w:rsid w:val="00A62B20"/>
    <w:rsid w:val="00A6362B"/>
    <w:rsid w:val="00A63918"/>
    <w:rsid w:val="00A639F6"/>
    <w:rsid w:val="00A642E2"/>
    <w:rsid w:val="00A64D34"/>
    <w:rsid w:val="00A66A1E"/>
    <w:rsid w:val="00A67054"/>
    <w:rsid w:val="00A7097A"/>
    <w:rsid w:val="00A71E09"/>
    <w:rsid w:val="00A7201A"/>
    <w:rsid w:val="00A73464"/>
    <w:rsid w:val="00A736F4"/>
    <w:rsid w:val="00A73776"/>
    <w:rsid w:val="00A73F45"/>
    <w:rsid w:val="00A73FB5"/>
    <w:rsid w:val="00A74775"/>
    <w:rsid w:val="00A74A85"/>
    <w:rsid w:val="00A75FC1"/>
    <w:rsid w:val="00A766DB"/>
    <w:rsid w:val="00A77BE7"/>
    <w:rsid w:val="00A80862"/>
    <w:rsid w:val="00A86F67"/>
    <w:rsid w:val="00A87B9D"/>
    <w:rsid w:val="00A904CC"/>
    <w:rsid w:val="00A90EDB"/>
    <w:rsid w:val="00A91749"/>
    <w:rsid w:val="00A919D6"/>
    <w:rsid w:val="00A91F10"/>
    <w:rsid w:val="00A927A7"/>
    <w:rsid w:val="00A92C8E"/>
    <w:rsid w:val="00A92EF6"/>
    <w:rsid w:val="00A93B1F"/>
    <w:rsid w:val="00A969C9"/>
    <w:rsid w:val="00A96A38"/>
    <w:rsid w:val="00A96AFF"/>
    <w:rsid w:val="00A977A1"/>
    <w:rsid w:val="00A9788F"/>
    <w:rsid w:val="00A97DB5"/>
    <w:rsid w:val="00AA1A5D"/>
    <w:rsid w:val="00AA28D8"/>
    <w:rsid w:val="00AA3B04"/>
    <w:rsid w:val="00AA4028"/>
    <w:rsid w:val="00AA424B"/>
    <w:rsid w:val="00AA43CA"/>
    <w:rsid w:val="00AA4594"/>
    <w:rsid w:val="00AA4A7F"/>
    <w:rsid w:val="00AA4AE0"/>
    <w:rsid w:val="00AA680B"/>
    <w:rsid w:val="00AB07C3"/>
    <w:rsid w:val="00AB33F9"/>
    <w:rsid w:val="00AB349E"/>
    <w:rsid w:val="00AB3CF9"/>
    <w:rsid w:val="00AB3F84"/>
    <w:rsid w:val="00AB442D"/>
    <w:rsid w:val="00AB5227"/>
    <w:rsid w:val="00AB641E"/>
    <w:rsid w:val="00AB7036"/>
    <w:rsid w:val="00AC0803"/>
    <w:rsid w:val="00AC0F76"/>
    <w:rsid w:val="00AC0FF3"/>
    <w:rsid w:val="00AC10F9"/>
    <w:rsid w:val="00AC155B"/>
    <w:rsid w:val="00AC16AC"/>
    <w:rsid w:val="00AC1B43"/>
    <w:rsid w:val="00AC1E02"/>
    <w:rsid w:val="00AC2175"/>
    <w:rsid w:val="00AC2B83"/>
    <w:rsid w:val="00AC2CE4"/>
    <w:rsid w:val="00AC41BE"/>
    <w:rsid w:val="00AC6B6B"/>
    <w:rsid w:val="00AC738B"/>
    <w:rsid w:val="00AC74FE"/>
    <w:rsid w:val="00AD003C"/>
    <w:rsid w:val="00AD0228"/>
    <w:rsid w:val="00AD18E7"/>
    <w:rsid w:val="00AD1BFC"/>
    <w:rsid w:val="00AD2668"/>
    <w:rsid w:val="00AD2708"/>
    <w:rsid w:val="00AD3562"/>
    <w:rsid w:val="00AD38FB"/>
    <w:rsid w:val="00AD50F9"/>
    <w:rsid w:val="00AD5E81"/>
    <w:rsid w:val="00AD635A"/>
    <w:rsid w:val="00AE0D25"/>
    <w:rsid w:val="00AE21A5"/>
    <w:rsid w:val="00AE277F"/>
    <w:rsid w:val="00AE39B2"/>
    <w:rsid w:val="00AE3D59"/>
    <w:rsid w:val="00AE3E2B"/>
    <w:rsid w:val="00AE55A8"/>
    <w:rsid w:val="00AE617E"/>
    <w:rsid w:val="00AF2C67"/>
    <w:rsid w:val="00AF2DFF"/>
    <w:rsid w:val="00AF3934"/>
    <w:rsid w:val="00AF397E"/>
    <w:rsid w:val="00AF4F1C"/>
    <w:rsid w:val="00AF543E"/>
    <w:rsid w:val="00AF5ABD"/>
    <w:rsid w:val="00AF7096"/>
    <w:rsid w:val="00AF7DF2"/>
    <w:rsid w:val="00AF7F50"/>
    <w:rsid w:val="00B01C6D"/>
    <w:rsid w:val="00B0204D"/>
    <w:rsid w:val="00B03B70"/>
    <w:rsid w:val="00B0444B"/>
    <w:rsid w:val="00B05D40"/>
    <w:rsid w:val="00B0768E"/>
    <w:rsid w:val="00B14150"/>
    <w:rsid w:val="00B14BD7"/>
    <w:rsid w:val="00B16414"/>
    <w:rsid w:val="00B2040B"/>
    <w:rsid w:val="00B20FA2"/>
    <w:rsid w:val="00B22448"/>
    <w:rsid w:val="00B22513"/>
    <w:rsid w:val="00B22A67"/>
    <w:rsid w:val="00B23055"/>
    <w:rsid w:val="00B23960"/>
    <w:rsid w:val="00B24200"/>
    <w:rsid w:val="00B248F8"/>
    <w:rsid w:val="00B27313"/>
    <w:rsid w:val="00B2768C"/>
    <w:rsid w:val="00B30FB1"/>
    <w:rsid w:val="00B30FC5"/>
    <w:rsid w:val="00B334D1"/>
    <w:rsid w:val="00B337EE"/>
    <w:rsid w:val="00B343DB"/>
    <w:rsid w:val="00B34AC7"/>
    <w:rsid w:val="00B35866"/>
    <w:rsid w:val="00B3730D"/>
    <w:rsid w:val="00B378BC"/>
    <w:rsid w:val="00B37CC5"/>
    <w:rsid w:val="00B37EA7"/>
    <w:rsid w:val="00B40C2E"/>
    <w:rsid w:val="00B423E0"/>
    <w:rsid w:val="00B42570"/>
    <w:rsid w:val="00B43577"/>
    <w:rsid w:val="00B44429"/>
    <w:rsid w:val="00B44A5A"/>
    <w:rsid w:val="00B4567D"/>
    <w:rsid w:val="00B45CCA"/>
    <w:rsid w:val="00B4697F"/>
    <w:rsid w:val="00B47292"/>
    <w:rsid w:val="00B50979"/>
    <w:rsid w:val="00B50D14"/>
    <w:rsid w:val="00B51146"/>
    <w:rsid w:val="00B51CBF"/>
    <w:rsid w:val="00B51D7E"/>
    <w:rsid w:val="00B5213B"/>
    <w:rsid w:val="00B532B0"/>
    <w:rsid w:val="00B532F7"/>
    <w:rsid w:val="00B533E3"/>
    <w:rsid w:val="00B5461D"/>
    <w:rsid w:val="00B54628"/>
    <w:rsid w:val="00B5653E"/>
    <w:rsid w:val="00B5783C"/>
    <w:rsid w:val="00B57E11"/>
    <w:rsid w:val="00B60115"/>
    <w:rsid w:val="00B60B87"/>
    <w:rsid w:val="00B61FBE"/>
    <w:rsid w:val="00B6378A"/>
    <w:rsid w:val="00B64F03"/>
    <w:rsid w:val="00B658EB"/>
    <w:rsid w:val="00B71279"/>
    <w:rsid w:val="00B747A2"/>
    <w:rsid w:val="00B75167"/>
    <w:rsid w:val="00B75B58"/>
    <w:rsid w:val="00B76108"/>
    <w:rsid w:val="00B77D12"/>
    <w:rsid w:val="00B8359F"/>
    <w:rsid w:val="00B83617"/>
    <w:rsid w:val="00B83AA5"/>
    <w:rsid w:val="00B84BE9"/>
    <w:rsid w:val="00B85140"/>
    <w:rsid w:val="00B865C1"/>
    <w:rsid w:val="00B92702"/>
    <w:rsid w:val="00B929BF"/>
    <w:rsid w:val="00B95218"/>
    <w:rsid w:val="00B95761"/>
    <w:rsid w:val="00B95D05"/>
    <w:rsid w:val="00B97FC1"/>
    <w:rsid w:val="00BA1112"/>
    <w:rsid w:val="00BA1231"/>
    <w:rsid w:val="00BA1943"/>
    <w:rsid w:val="00BA2229"/>
    <w:rsid w:val="00BA27E4"/>
    <w:rsid w:val="00BA2F66"/>
    <w:rsid w:val="00BA34E1"/>
    <w:rsid w:val="00BA5155"/>
    <w:rsid w:val="00BA5A2A"/>
    <w:rsid w:val="00BA6E62"/>
    <w:rsid w:val="00BA754E"/>
    <w:rsid w:val="00BA7F99"/>
    <w:rsid w:val="00BB01C3"/>
    <w:rsid w:val="00BB147E"/>
    <w:rsid w:val="00BB1AE9"/>
    <w:rsid w:val="00BB1EB0"/>
    <w:rsid w:val="00BB2796"/>
    <w:rsid w:val="00BB27FF"/>
    <w:rsid w:val="00BB4607"/>
    <w:rsid w:val="00BB4623"/>
    <w:rsid w:val="00BB5AEA"/>
    <w:rsid w:val="00BB5FB5"/>
    <w:rsid w:val="00BB798A"/>
    <w:rsid w:val="00BC03CC"/>
    <w:rsid w:val="00BC066F"/>
    <w:rsid w:val="00BC0B2D"/>
    <w:rsid w:val="00BC14F7"/>
    <w:rsid w:val="00BC26B6"/>
    <w:rsid w:val="00BC2CA5"/>
    <w:rsid w:val="00BC4DBE"/>
    <w:rsid w:val="00BD138A"/>
    <w:rsid w:val="00BD31BD"/>
    <w:rsid w:val="00BD3902"/>
    <w:rsid w:val="00BD4A53"/>
    <w:rsid w:val="00BD4AD8"/>
    <w:rsid w:val="00BD68CC"/>
    <w:rsid w:val="00BE0C41"/>
    <w:rsid w:val="00BE18CF"/>
    <w:rsid w:val="00BE2607"/>
    <w:rsid w:val="00BE2A0A"/>
    <w:rsid w:val="00BE3706"/>
    <w:rsid w:val="00BE3E50"/>
    <w:rsid w:val="00BE4A61"/>
    <w:rsid w:val="00BE580B"/>
    <w:rsid w:val="00BE584C"/>
    <w:rsid w:val="00BF0926"/>
    <w:rsid w:val="00BF12B0"/>
    <w:rsid w:val="00BF1F98"/>
    <w:rsid w:val="00BF3248"/>
    <w:rsid w:val="00BF3285"/>
    <w:rsid w:val="00BF3DE6"/>
    <w:rsid w:val="00BF3E20"/>
    <w:rsid w:val="00BF429C"/>
    <w:rsid w:val="00BF54A0"/>
    <w:rsid w:val="00BF604E"/>
    <w:rsid w:val="00BF78C4"/>
    <w:rsid w:val="00BF7B7C"/>
    <w:rsid w:val="00C00656"/>
    <w:rsid w:val="00C009E9"/>
    <w:rsid w:val="00C02D61"/>
    <w:rsid w:val="00C02D79"/>
    <w:rsid w:val="00C02F0D"/>
    <w:rsid w:val="00C03080"/>
    <w:rsid w:val="00C033A1"/>
    <w:rsid w:val="00C03576"/>
    <w:rsid w:val="00C04C03"/>
    <w:rsid w:val="00C075D1"/>
    <w:rsid w:val="00C07F6C"/>
    <w:rsid w:val="00C113C2"/>
    <w:rsid w:val="00C11831"/>
    <w:rsid w:val="00C146A2"/>
    <w:rsid w:val="00C14E3D"/>
    <w:rsid w:val="00C166E4"/>
    <w:rsid w:val="00C20156"/>
    <w:rsid w:val="00C20726"/>
    <w:rsid w:val="00C2148F"/>
    <w:rsid w:val="00C219C1"/>
    <w:rsid w:val="00C24770"/>
    <w:rsid w:val="00C25E19"/>
    <w:rsid w:val="00C25E4A"/>
    <w:rsid w:val="00C260E4"/>
    <w:rsid w:val="00C266B0"/>
    <w:rsid w:val="00C266E7"/>
    <w:rsid w:val="00C26C8A"/>
    <w:rsid w:val="00C27C59"/>
    <w:rsid w:val="00C3065C"/>
    <w:rsid w:val="00C3132C"/>
    <w:rsid w:val="00C32E9D"/>
    <w:rsid w:val="00C3550F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733"/>
    <w:rsid w:val="00C51C1D"/>
    <w:rsid w:val="00C5248E"/>
    <w:rsid w:val="00C52A8F"/>
    <w:rsid w:val="00C53032"/>
    <w:rsid w:val="00C53498"/>
    <w:rsid w:val="00C55327"/>
    <w:rsid w:val="00C5655C"/>
    <w:rsid w:val="00C56689"/>
    <w:rsid w:val="00C57853"/>
    <w:rsid w:val="00C57CFF"/>
    <w:rsid w:val="00C602D3"/>
    <w:rsid w:val="00C607A2"/>
    <w:rsid w:val="00C60843"/>
    <w:rsid w:val="00C608C3"/>
    <w:rsid w:val="00C60EDD"/>
    <w:rsid w:val="00C60EFE"/>
    <w:rsid w:val="00C623F8"/>
    <w:rsid w:val="00C642F1"/>
    <w:rsid w:val="00C64928"/>
    <w:rsid w:val="00C65189"/>
    <w:rsid w:val="00C66189"/>
    <w:rsid w:val="00C679F3"/>
    <w:rsid w:val="00C70451"/>
    <w:rsid w:val="00C72349"/>
    <w:rsid w:val="00C741EA"/>
    <w:rsid w:val="00C75AB6"/>
    <w:rsid w:val="00C75E45"/>
    <w:rsid w:val="00C75FF9"/>
    <w:rsid w:val="00C765D3"/>
    <w:rsid w:val="00C77DF2"/>
    <w:rsid w:val="00C81051"/>
    <w:rsid w:val="00C81A04"/>
    <w:rsid w:val="00C82096"/>
    <w:rsid w:val="00C82734"/>
    <w:rsid w:val="00C82804"/>
    <w:rsid w:val="00C828C0"/>
    <w:rsid w:val="00C82F60"/>
    <w:rsid w:val="00C83F43"/>
    <w:rsid w:val="00C8498F"/>
    <w:rsid w:val="00C84A50"/>
    <w:rsid w:val="00C90AE4"/>
    <w:rsid w:val="00C91BD4"/>
    <w:rsid w:val="00C9218B"/>
    <w:rsid w:val="00C92A89"/>
    <w:rsid w:val="00C92EEA"/>
    <w:rsid w:val="00C9349F"/>
    <w:rsid w:val="00C93FC1"/>
    <w:rsid w:val="00C94905"/>
    <w:rsid w:val="00C951DB"/>
    <w:rsid w:val="00C9543B"/>
    <w:rsid w:val="00C966F8"/>
    <w:rsid w:val="00C96A71"/>
    <w:rsid w:val="00C971A1"/>
    <w:rsid w:val="00CA0E28"/>
    <w:rsid w:val="00CA20FA"/>
    <w:rsid w:val="00CA3C65"/>
    <w:rsid w:val="00CA4075"/>
    <w:rsid w:val="00CB0A9A"/>
    <w:rsid w:val="00CB0B82"/>
    <w:rsid w:val="00CB2C05"/>
    <w:rsid w:val="00CB4230"/>
    <w:rsid w:val="00CB4BDD"/>
    <w:rsid w:val="00CB6F83"/>
    <w:rsid w:val="00CB7006"/>
    <w:rsid w:val="00CC0299"/>
    <w:rsid w:val="00CC03AA"/>
    <w:rsid w:val="00CC0684"/>
    <w:rsid w:val="00CC2F36"/>
    <w:rsid w:val="00CC41D0"/>
    <w:rsid w:val="00CC5C25"/>
    <w:rsid w:val="00CC66C1"/>
    <w:rsid w:val="00CC7522"/>
    <w:rsid w:val="00CD01B7"/>
    <w:rsid w:val="00CD05EB"/>
    <w:rsid w:val="00CD0706"/>
    <w:rsid w:val="00CD0EB7"/>
    <w:rsid w:val="00CD190C"/>
    <w:rsid w:val="00CD36D9"/>
    <w:rsid w:val="00CD3DBD"/>
    <w:rsid w:val="00CD6160"/>
    <w:rsid w:val="00CD74DF"/>
    <w:rsid w:val="00CD7E0E"/>
    <w:rsid w:val="00CE05DF"/>
    <w:rsid w:val="00CE0DB3"/>
    <w:rsid w:val="00CE247C"/>
    <w:rsid w:val="00CE2656"/>
    <w:rsid w:val="00CE300C"/>
    <w:rsid w:val="00CE4830"/>
    <w:rsid w:val="00CE6155"/>
    <w:rsid w:val="00CE6262"/>
    <w:rsid w:val="00CE67BC"/>
    <w:rsid w:val="00CE70F3"/>
    <w:rsid w:val="00CE740D"/>
    <w:rsid w:val="00CE77B2"/>
    <w:rsid w:val="00CE7FE6"/>
    <w:rsid w:val="00CF148A"/>
    <w:rsid w:val="00CF1606"/>
    <w:rsid w:val="00CF16A1"/>
    <w:rsid w:val="00CF2FDA"/>
    <w:rsid w:val="00CF39E6"/>
    <w:rsid w:val="00CF3CEA"/>
    <w:rsid w:val="00CF4D73"/>
    <w:rsid w:val="00CF68BE"/>
    <w:rsid w:val="00CF6AF2"/>
    <w:rsid w:val="00CF6B2F"/>
    <w:rsid w:val="00CF77F4"/>
    <w:rsid w:val="00D01072"/>
    <w:rsid w:val="00D01A87"/>
    <w:rsid w:val="00D029A1"/>
    <w:rsid w:val="00D029DB"/>
    <w:rsid w:val="00D036FD"/>
    <w:rsid w:val="00D03C73"/>
    <w:rsid w:val="00D04FD0"/>
    <w:rsid w:val="00D07BD8"/>
    <w:rsid w:val="00D10FBC"/>
    <w:rsid w:val="00D11B5B"/>
    <w:rsid w:val="00D11C4C"/>
    <w:rsid w:val="00D12386"/>
    <w:rsid w:val="00D13AA5"/>
    <w:rsid w:val="00D14630"/>
    <w:rsid w:val="00D14CA2"/>
    <w:rsid w:val="00D15081"/>
    <w:rsid w:val="00D15B7F"/>
    <w:rsid w:val="00D168A4"/>
    <w:rsid w:val="00D16AB3"/>
    <w:rsid w:val="00D20924"/>
    <w:rsid w:val="00D222FA"/>
    <w:rsid w:val="00D2264E"/>
    <w:rsid w:val="00D22BAF"/>
    <w:rsid w:val="00D230F8"/>
    <w:rsid w:val="00D25008"/>
    <w:rsid w:val="00D255D8"/>
    <w:rsid w:val="00D26C53"/>
    <w:rsid w:val="00D3065F"/>
    <w:rsid w:val="00D3107A"/>
    <w:rsid w:val="00D32652"/>
    <w:rsid w:val="00D33811"/>
    <w:rsid w:val="00D33944"/>
    <w:rsid w:val="00D34AFB"/>
    <w:rsid w:val="00D3549F"/>
    <w:rsid w:val="00D35999"/>
    <w:rsid w:val="00D378BF"/>
    <w:rsid w:val="00D37D1F"/>
    <w:rsid w:val="00D400D0"/>
    <w:rsid w:val="00D40576"/>
    <w:rsid w:val="00D40644"/>
    <w:rsid w:val="00D423C8"/>
    <w:rsid w:val="00D426C5"/>
    <w:rsid w:val="00D43821"/>
    <w:rsid w:val="00D46603"/>
    <w:rsid w:val="00D50512"/>
    <w:rsid w:val="00D50547"/>
    <w:rsid w:val="00D528F4"/>
    <w:rsid w:val="00D5329D"/>
    <w:rsid w:val="00D5332F"/>
    <w:rsid w:val="00D5478A"/>
    <w:rsid w:val="00D56323"/>
    <w:rsid w:val="00D56C73"/>
    <w:rsid w:val="00D57626"/>
    <w:rsid w:val="00D57C91"/>
    <w:rsid w:val="00D62DED"/>
    <w:rsid w:val="00D632E1"/>
    <w:rsid w:val="00D64A21"/>
    <w:rsid w:val="00D668E2"/>
    <w:rsid w:val="00D702F4"/>
    <w:rsid w:val="00D706D4"/>
    <w:rsid w:val="00D71ADB"/>
    <w:rsid w:val="00D71EDB"/>
    <w:rsid w:val="00D71EE3"/>
    <w:rsid w:val="00D7388D"/>
    <w:rsid w:val="00D73A3E"/>
    <w:rsid w:val="00D73DCD"/>
    <w:rsid w:val="00D74B90"/>
    <w:rsid w:val="00D760C4"/>
    <w:rsid w:val="00D76FA1"/>
    <w:rsid w:val="00D77C7A"/>
    <w:rsid w:val="00D77D50"/>
    <w:rsid w:val="00D80166"/>
    <w:rsid w:val="00D8108F"/>
    <w:rsid w:val="00D823D4"/>
    <w:rsid w:val="00D82789"/>
    <w:rsid w:val="00D836F3"/>
    <w:rsid w:val="00D8509F"/>
    <w:rsid w:val="00D8623C"/>
    <w:rsid w:val="00D86825"/>
    <w:rsid w:val="00D86B1D"/>
    <w:rsid w:val="00D86B92"/>
    <w:rsid w:val="00D87F1B"/>
    <w:rsid w:val="00D91270"/>
    <w:rsid w:val="00D91FF5"/>
    <w:rsid w:val="00D9268E"/>
    <w:rsid w:val="00D92CAA"/>
    <w:rsid w:val="00D92D25"/>
    <w:rsid w:val="00D94679"/>
    <w:rsid w:val="00D96A16"/>
    <w:rsid w:val="00D9727D"/>
    <w:rsid w:val="00D97618"/>
    <w:rsid w:val="00DA083F"/>
    <w:rsid w:val="00DA498F"/>
    <w:rsid w:val="00DA4BDE"/>
    <w:rsid w:val="00DA552C"/>
    <w:rsid w:val="00DA6412"/>
    <w:rsid w:val="00DA68A7"/>
    <w:rsid w:val="00DA6E72"/>
    <w:rsid w:val="00DA729E"/>
    <w:rsid w:val="00DA7718"/>
    <w:rsid w:val="00DB00CA"/>
    <w:rsid w:val="00DB0C2B"/>
    <w:rsid w:val="00DB0CE9"/>
    <w:rsid w:val="00DB14F0"/>
    <w:rsid w:val="00DB231A"/>
    <w:rsid w:val="00DB2AB8"/>
    <w:rsid w:val="00DB2F19"/>
    <w:rsid w:val="00DB3244"/>
    <w:rsid w:val="00DB5DB6"/>
    <w:rsid w:val="00DB66AB"/>
    <w:rsid w:val="00DC1D97"/>
    <w:rsid w:val="00DC2295"/>
    <w:rsid w:val="00DC2F42"/>
    <w:rsid w:val="00DC3699"/>
    <w:rsid w:val="00DC3812"/>
    <w:rsid w:val="00DC52BC"/>
    <w:rsid w:val="00DD0834"/>
    <w:rsid w:val="00DD1190"/>
    <w:rsid w:val="00DD7B7D"/>
    <w:rsid w:val="00DD7C05"/>
    <w:rsid w:val="00DE1720"/>
    <w:rsid w:val="00DE19E6"/>
    <w:rsid w:val="00DE1CA3"/>
    <w:rsid w:val="00DE1F2A"/>
    <w:rsid w:val="00DE2B23"/>
    <w:rsid w:val="00DE34F4"/>
    <w:rsid w:val="00DE6302"/>
    <w:rsid w:val="00DE63E1"/>
    <w:rsid w:val="00DE7B3D"/>
    <w:rsid w:val="00DE7BD7"/>
    <w:rsid w:val="00DE7CF7"/>
    <w:rsid w:val="00DF0535"/>
    <w:rsid w:val="00DF1320"/>
    <w:rsid w:val="00DF41B7"/>
    <w:rsid w:val="00DF571F"/>
    <w:rsid w:val="00DF7489"/>
    <w:rsid w:val="00DF7522"/>
    <w:rsid w:val="00E01922"/>
    <w:rsid w:val="00E026E3"/>
    <w:rsid w:val="00E03C65"/>
    <w:rsid w:val="00E05FB9"/>
    <w:rsid w:val="00E07BCD"/>
    <w:rsid w:val="00E1002F"/>
    <w:rsid w:val="00E104D1"/>
    <w:rsid w:val="00E107B9"/>
    <w:rsid w:val="00E11A1D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27B"/>
    <w:rsid w:val="00E2074E"/>
    <w:rsid w:val="00E2087D"/>
    <w:rsid w:val="00E2236E"/>
    <w:rsid w:val="00E223FB"/>
    <w:rsid w:val="00E22BF1"/>
    <w:rsid w:val="00E23A31"/>
    <w:rsid w:val="00E24FA6"/>
    <w:rsid w:val="00E252B2"/>
    <w:rsid w:val="00E270DC"/>
    <w:rsid w:val="00E276D3"/>
    <w:rsid w:val="00E2792C"/>
    <w:rsid w:val="00E311AD"/>
    <w:rsid w:val="00E32055"/>
    <w:rsid w:val="00E33AA9"/>
    <w:rsid w:val="00E3417C"/>
    <w:rsid w:val="00E354FC"/>
    <w:rsid w:val="00E35F7F"/>
    <w:rsid w:val="00E35FAA"/>
    <w:rsid w:val="00E362BB"/>
    <w:rsid w:val="00E36E63"/>
    <w:rsid w:val="00E3722A"/>
    <w:rsid w:val="00E407E0"/>
    <w:rsid w:val="00E417D7"/>
    <w:rsid w:val="00E420ED"/>
    <w:rsid w:val="00E42E20"/>
    <w:rsid w:val="00E43284"/>
    <w:rsid w:val="00E43505"/>
    <w:rsid w:val="00E43688"/>
    <w:rsid w:val="00E4490E"/>
    <w:rsid w:val="00E45077"/>
    <w:rsid w:val="00E452F6"/>
    <w:rsid w:val="00E45D2B"/>
    <w:rsid w:val="00E46D46"/>
    <w:rsid w:val="00E478D9"/>
    <w:rsid w:val="00E51599"/>
    <w:rsid w:val="00E51879"/>
    <w:rsid w:val="00E53F6B"/>
    <w:rsid w:val="00E54A55"/>
    <w:rsid w:val="00E55277"/>
    <w:rsid w:val="00E56168"/>
    <w:rsid w:val="00E56D92"/>
    <w:rsid w:val="00E60891"/>
    <w:rsid w:val="00E6202D"/>
    <w:rsid w:val="00E62A0B"/>
    <w:rsid w:val="00E6315F"/>
    <w:rsid w:val="00E63180"/>
    <w:rsid w:val="00E6382E"/>
    <w:rsid w:val="00E64924"/>
    <w:rsid w:val="00E64B43"/>
    <w:rsid w:val="00E654BD"/>
    <w:rsid w:val="00E666FF"/>
    <w:rsid w:val="00E7004F"/>
    <w:rsid w:val="00E70805"/>
    <w:rsid w:val="00E70D43"/>
    <w:rsid w:val="00E72FC9"/>
    <w:rsid w:val="00E73685"/>
    <w:rsid w:val="00E747C4"/>
    <w:rsid w:val="00E75A45"/>
    <w:rsid w:val="00E76693"/>
    <w:rsid w:val="00E77E38"/>
    <w:rsid w:val="00E82DDC"/>
    <w:rsid w:val="00E83535"/>
    <w:rsid w:val="00E844EF"/>
    <w:rsid w:val="00E8472E"/>
    <w:rsid w:val="00E8608C"/>
    <w:rsid w:val="00E86186"/>
    <w:rsid w:val="00E86678"/>
    <w:rsid w:val="00E86894"/>
    <w:rsid w:val="00E86E58"/>
    <w:rsid w:val="00E90CE5"/>
    <w:rsid w:val="00E919FF"/>
    <w:rsid w:val="00E91B2F"/>
    <w:rsid w:val="00E947AB"/>
    <w:rsid w:val="00E95220"/>
    <w:rsid w:val="00E9618E"/>
    <w:rsid w:val="00E969E5"/>
    <w:rsid w:val="00EA3A70"/>
    <w:rsid w:val="00EA476A"/>
    <w:rsid w:val="00EA4952"/>
    <w:rsid w:val="00EA604F"/>
    <w:rsid w:val="00EA64C4"/>
    <w:rsid w:val="00EA6727"/>
    <w:rsid w:val="00EA7D92"/>
    <w:rsid w:val="00EB0131"/>
    <w:rsid w:val="00EB1136"/>
    <w:rsid w:val="00EB3FB5"/>
    <w:rsid w:val="00EB4FD9"/>
    <w:rsid w:val="00EB5695"/>
    <w:rsid w:val="00EB56E4"/>
    <w:rsid w:val="00EB58C7"/>
    <w:rsid w:val="00EB5D03"/>
    <w:rsid w:val="00EB7436"/>
    <w:rsid w:val="00EC01DC"/>
    <w:rsid w:val="00EC0471"/>
    <w:rsid w:val="00EC0B73"/>
    <w:rsid w:val="00EC1151"/>
    <w:rsid w:val="00EC125A"/>
    <w:rsid w:val="00EC224B"/>
    <w:rsid w:val="00EC29F8"/>
    <w:rsid w:val="00EC3654"/>
    <w:rsid w:val="00EC41EE"/>
    <w:rsid w:val="00EC542C"/>
    <w:rsid w:val="00EC55CD"/>
    <w:rsid w:val="00EC6C3D"/>
    <w:rsid w:val="00EC7210"/>
    <w:rsid w:val="00EC7EA8"/>
    <w:rsid w:val="00ED2B69"/>
    <w:rsid w:val="00ED5F24"/>
    <w:rsid w:val="00ED6BB9"/>
    <w:rsid w:val="00ED7780"/>
    <w:rsid w:val="00EE1009"/>
    <w:rsid w:val="00EE1E78"/>
    <w:rsid w:val="00EE66C2"/>
    <w:rsid w:val="00EE66F4"/>
    <w:rsid w:val="00EE6E74"/>
    <w:rsid w:val="00EE79A0"/>
    <w:rsid w:val="00EF03B0"/>
    <w:rsid w:val="00EF1371"/>
    <w:rsid w:val="00EF29BA"/>
    <w:rsid w:val="00EF29E2"/>
    <w:rsid w:val="00EF2BD2"/>
    <w:rsid w:val="00EF4EF0"/>
    <w:rsid w:val="00EF4FC7"/>
    <w:rsid w:val="00EF559F"/>
    <w:rsid w:val="00F0093D"/>
    <w:rsid w:val="00F009AA"/>
    <w:rsid w:val="00F009C8"/>
    <w:rsid w:val="00F01A8D"/>
    <w:rsid w:val="00F039BF"/>
    <w:rsid w:val="00F05C4B"/>
    <w:rsid w:val="00F05CF6"/>
    <w:rsid w:val="00F070A8"/>
    <w:rsid w:val="00F071B9"/>
    <w:rsid w:val="00F077C8"/>
    <w:rsid w:val="00F07B4A"/>
    <w:rsid w:val="00F10ABC"/>
    <w:rsid w:val="00F11A7E"/>
    <w:rsid w:val="00F11EF8"/>
    <w:rsid w:val="00F126B2"/>
    <w:rsid w:val="00F12CF0"/>
    <w:rsid w:val="00F14FC9"/>
    <w:rsid w:val="00F16378"/>
    <w:rsid w:val="00F16944"/>
    <w:rsid w:val="00F177F9"/>
    <w:rsid w:val="00F17C83"/>
    <w:rsid w:val="00F17E42"/>
    <w:rsid w:val="00F22BF6"/>
    <w:rsid w:val="00F24C4F"/>
    <w:rsid w:val="00F25787"/>
    <w:rsid w:val="00F25926"/>
    <w:rsid w:val="00F25B72"/>
    <w:rsid w:val="00F26452"/>
    <w:rsid w:val="00F2751C"/>
    <w:rsid w:val="00F278B5"/>
    <w:rsid w:val="00F306AD"/>
    <w:rsid w:val="00F3096E"/>
    <w:rsid w:val="00F30D26"/>
    <w:rsid w:val="00F31216"/>
    <w:rsid w:val="00F32084"/>
    <w:rsid w:val="00F32977"/>
    <w:rsid w:val="00F32DE1"/>
    <w:rsid w:val="00F33406"/>
    <w:rsid w:val="00F34582"/>
    <w:rsid w:val="00F3475E"/>
    <w:rsid w:val="00F35280"/>
    <w:rsid w:val="00F35846"/>
    <w:rsid w:val="00F35D3F"/>
    <w:rsid w:val="00F35E6C"/>
    <w:rsid w:val="00F36E45"/>
    <w:rsid w:val="00F40DFB"/>
    <w:rsid w:val="00F41DCA"/>
    <w:rsid w:val="00F42186"/>
    <w:rsid w:val="00F4273A"/>
    <w:rsid w:val="00F43275"/>
    <w:rsid w:val="00F43B2A"/>
    <w:rsid w:val="00F463C7"/>
    <w:rsid w:val="00F46B2C"/>
    <w:rsid w:val="00F46C63"/>
    <w:rsid w:val="00F47B00"/>
    <w:rsid w:val="00F50EE5"/>
    <w:rsid w:val="00F51832"/>
    <w:rsid w:val="00F52D2C"/>
    <w:rsid w:val="00F5470D"/>
    <w:rsid w:val="00F54CB4"/>
    <w:rsid w:val="00F57457"/>
    <w:rsid w:val="00F60C33"/>
    <w:rsid w:val="00F65389"/>
    <w:rsid w:val="00F666BD"/>
    <w:rsid w:val="00F71F05"/>
    <w:rsid w:val="00F72BBB"/>
    <w:rsid w:val="00F7448D"/>
    <w:rsid w:val="00F74BB8"/>
    <w:rsid w:val="00F758C7"/>
    <w:rsid w:val="00F75F4B"/>
    <w:rsid w:val="00F76929"/>
    <w:rsid w:val="00F77740"/>
    <w:rsid w:val="00F77F96"/>
    <w:rsid w:val="00F80807"/>
    <w:rsid w:val="00F8109D"/>
    <w:rsid w:val="00F83127"/>
    <w:rsid w:val="00F83355"/>
    <w:rsid w:val="00F85F90"/>
    <w:rsid w:val="00F86026"/>
    <w:rsid w:val="00F9073D"/>
    <w:rsid w:val="00F90B17"/>
    <w:rsid w:val="00F92B76"/>
    <w:rsid w:val="00F92DE0"/>
    <w:rsid w:val="00F9443A"/>
    <w:rsid w:val="00F9499F"/>
    <w:rsid w:val="00F9584B"/>
    <w:rsid w:val="00F95CC7"/>
    <w:rsid w:val="00F961D4"/>
    <w:rsid w:val="00FA08DC"/>
    <w:rsid w:val="00FA0AA5"/>
    <w:rsid w:val="00FA0D8F"/>
    <w:rsid w:val="00FA1433"/>
    <w:rsid w:val="00FA1B24"/>
    <w:rsid w:val="00FA2A57"/>
    <w:rsid w:val="00FA46C8"/>
    <w:rsid w:val="00FA4D9C"/>
    <w:rsid w:val="00FA6AB4"/>
    <w:rsid w:val="00FA7F19"/>
    <w:rsid w:val="00FB0DD7"/>
    <w:rsid w:val="00FB1559"/>
    <w:rsid w:val="00FB1FDB"/>
    <w:rsid w:val="00FB20D9"/>
    <w:rsid w:val="00FB2322"/>
    <w:rsid w:val="00FB26EC"/>
    <w:rsid w:val="00FB2FD2"/>
    <w:rsid w:val="00FB3661"/>
    <w:rsid w:val="00FB592D"/>
    <w:rsid w:val="00FB6545"/>
    <w:rsid w:val="00FC05EF"/>
    <w:rsid w:val="00FC14DE"/>
    <w:rsid w:val="00FC23FD"/>
    <w:rsid w:val="00FC4105"/>
    <w:rsid w:val="00FC4142"/>
    <w:rsid w:val="00FC4944"/>
    <w:rsid w:val="00FC4FF4"/>
    <w:rsid w:val="00FC61D0"/>
    <w:rsid w:val="00FD1611"/>
    <w:rsid w:val="00FD3BA2"/>
    <w:rsid w:val="00FD3DB6"/>
    <w:rsid w:val="00FD64CD"/>
    <w:rsid w:val="00FD7FB6"/>
    <w:rsid w:val="00FE031D"/>
    <w:rsid w:val="00FE0F5B"/>
    <w:rsid w:val="00FE1112"/>
    <w:rsid w:val="00FE1798"/>
    <w:rsid w:val="00FE26F4"/>
    <w:rsid w:val="00FE502C"/>
    <w:rsid w:val="00FE5F83"/>
    <w:rsid w:val="00FE667A"/>
    <w:rsid w:val="00FE7C7F"/>
    <w:rsid w:val="00FF0606"/>
    <w:rsid w:val="00FF13F7"/>
    <w:rsid w:val="00FF2406"/>
    <w:rsid w:val="00FF4336"/>
    <w:rsid w:val="00FF4CD1"/>
    <w:rsid w:val="00FF5B1B"/>
    <w:rsid w:val="00FF5DDE"/>
    <w:rsid w:val="00FF6865"/>
    <w:rsid w:val="00FF70B0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69939B0"/>
  <w15:docId w15:val="{F7B0BE1A-41EB-4F69-B0A2-FEE24326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09B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1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Paragraph">
    <w:name w:val="List Paragraph"/>
    <w:aliases w:val="List Paragraph_Sections"/>
    <w:basedOn w:val="Normal"/>
    <w:link w:val="ListParagraphChar"/>
    <w:uiPriority w:val="34"/>
    <w:qFormat/>
    <w:rsid w:val="007F1049"/>
    <w:pPr>
      <w:ind w:left="720"/>
      <w:contextualSpacing/>
    </w:pPr>
  </w:style>
  <w:style w:type="paragraph" w:customStyle="1" w:styleId="Default">
    <w:name w:val="Default"/>
    <w:rsid w:val="007F10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7F1049"/>
    <w:rPr>
      <w:rFonts w:ascii="Arial" w:hAnsi="Arial"/>
      <w:lang w:eastAsia="en-US"/>
    </w:rPr>
  </w:style>
  <w:style w:type="character" w:styleId="CommentReference">
    <w:name w:val="annotation reference"/>
    <w:basedOn w:val="DefaultParagraphFont"/>
    <w:rsid w:val="007F10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1049"/>
  </w:style>
  <w:style w:type="character" w:customStyle="1" w:styleId="CommentTextChar">
    <w:name w:val="Comment Text Char"/>
    <w:basedOn w:val="DefaultParagraphFont"/>
    <w:link w:val="CommentText"/>
    <w:rsid w:val="007F104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F1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1049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F1049"/>
    <w:rPr>
      <w:rFonts w:ascii="Arial" w:hAnsi="Arial"/>
      <w:lang w:eastAsia="en-US"/>
    </w:rPr>
  </w:style>
  <w:style w:type="character" w:customStyle="1" w:styleId="ListParagraphChar">
    <w:name w:val="List Paragraph Char"/>
    <w:aliases w:val="List Paragraph_Sections Char"/>
    <w:basedOn w:val="DefaultParagraphFont"/>
    <w:link w:val="ListParagraph"/>
    <w:uiPriority w:val="34"/>
    <w:rsid w:val="007F1049"/>
    <w:rPr>
      <w:rFonts w:ascii="Arial" w:hAnsi="Arial"/>
      <w:lang w:eastAsia="en-US"/>
    </w:rPr>
  </w:style>
  <w:style w:type="character" w:styleId="Emphasis">
    <w:name w:val="Emphasis"/>
    <w:basedOn w:val="DefaultParagraphFont"/>
    <w:uiPriority w:val="20"/>
    <w:qFormat/>
    <w:rsid w:val="00124DD0"/>
    <w:rPr>
      <w:i/>
      <w:iCs/>
    </w:rPr>
  </w:style>
  <w:style w:type="character" w:customStyle="1" w:styleId="apple-converted-space">
    <w:name w:val="apple-converted-space"/>
    <w:basedOn w:val="DefaultParagraphFont"/>
    <w:rsid w:val="00124DD0"/>
  </w:style>
  <w:style w:type="paragraph" w:styleId="FootnoteText">
    <w:name w:val="footnote text"/>
    <w:basedOn w:val="Normal"/>
    <w:link w:val="FootnoteTextChar"/>
    <w:rsid w:val="00872F67"/>
  </w:style>
  <w:style w:type="character" w:customStyle="1" w:styleId="FootnoteTextChar">
    <w:name w:val="Footnote Text Char"/>
    <w:basedOn w:val="DefaultParagraphFont"/>
    <w:link w:val="FootnoteText"/>
    <w:rsid w:val="00872F67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rsid w:val="00872F67"/>
    <w:rPr>
      <w:vertAlign w:val="superscript"/>
    </w:rPr>
  </w:style>
  <w:style w:type="character" w:customStyle="1" w:styleId="Heading2Char">
    <w:name w:val="Heading 2 Char"/>
    <w:basedOn w:val="DefaultParagraphFont"/>
    <w:link w:val="Heading2"/>
    <w:semiHidden/>
    <w:rsid w:val="00D306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semiHidden/>
    <w:unhideWhenUsed/>
    <w:rsid w:val="00B97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9218B"/>
    <w:pPr>
      <w:widowControl/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ES" w:eastAsia="es-ES"/>
    </w:rPr>
  </w:style>
  <w:style w:type="paragraph" w:styleId="ListBullet">
    <w:name w:val="List Bullet"/>
    <w:basedOn w:val="Normal"/>
    <w:unhideWhenUsed/>
    <w:rsid w:val="008B6636"/>
    <w:pPr>
      <w:numPr>
        <w:numId w:val="22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5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B060402020202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EA3"/>
    <w:rsid w:val="0000007C"/>
    <w:rsid w:val="00012B45"/>
    <w:rsid w:val="0003092F"/>
    <w:rsid w:val="00042C25"/>
    <w:rsid w:val="000B3EE3"/>
    <w:rsid w:val="000D38A1"/>
    <w:rsid w:val="000D3FBD"/>
    <w:rsid w:val="000F42D3"/>
    <w:rsid w:val="0013735C"/>
    <w:rsid w:val="00167F96"/>
    <w:rsid w:val="00196C4F"/>
    <w:rsid w:val="001A111E"/>
    <w:rsid w:val="001C38A2"/>
    <w:rsid w:val="001E244C"/>
    <w:rsid w:val="001E4A1D"/>
    <w:rsid w:val="001F06EC"/>
    <w:rsid w:val="001F4F7D"/>
    <w:rsid w:val="00201127"/>
    <w:rsid w:val="00217A77"/>
    <w:rsid w:val="00230CC0"/>
    <w:rsid w:val="00234D7D"/>
    <w:rsid w:val="00264D0D"/>
    <w:rsid w:val="002763E8"/>
    <w:rsid w:val="002777FB"/>
    <w:rsid w:val="002B26E3"/>
    <w:rsid w:val="002B3E1B"/>
    <w:rsid w:val="002B5E1E"/>
    <w:rsid w:val="00303A20"/>
    <w:rsid w:val="00316866"/>
    <w:rsid w:val="0036166A"/>
    <w:rsid w:val="00370E82"/>
    <w:rsid w:val="00376312"/>
    <w:rsid w:val="003866EC"/>
    <w:rsid w:val="0039210C"/>
    <w:rsid w:val="00395518"/>
    <w:rsid w:val="003E3C9B"/>
    <w:rsid w:val="00421EA3"/>
    <w:rsid w:val="00425786"/>
    <w:rsid w:val="004445B8"/>
    <w:rsid w:val="0048218E"/>
    <w:rsid w:val="004A2B29"/>
    <w:rsid w:val="004D5D44"/>
    <w:rsid w:val="004E146A"/>
    <w:rsid w:val="004F20BA"/>
    <w:rsid w:val="005071FC"/>
    <w:rsid w:val="005263AA"/>
    <w:rsid w:val="005343C5"/>
    <w:rsid w:val="00550509"/>
    <w:rsid w:val="00552745"/>
    <w:rsid w:val="00586517"/>
    <w:rsid w:val="005A37F8"/>
    <w:rsid w:val="005B137A"/>
    <w:rsid w:val="005F1C7A"/>
    <w:rsid w:val="005F5759"/>
    <w:rsid w:val="006107EB"/>
    <w:rsid w:val="00650427"/>
    <w:rsid w:val="006566D7"/>
    <w:rsid w:val="00657F42"/>
    <w:rsid w:val="006772C5"/>
    <w:rsid w:val="006B7930"/>
    <w:rsid w:val="007119BC"/>
    <w:rsid w:val="0079007D"/>
    <w:rsid w:val="007A4F00"/>
    <w:rsid w:val="007A729C"/>
    <w:rsid w:val="007C5A2D"/>
    <w:rsid w:val="007C6616"/>
    <w:rsid w:val="00812EA0"/>
    <w:rsid w:val="00821254"/>
    <w:rsid w:val="0083144D"/>
    <w:rsid w:val="00832DD1"/>
    <w:rsid w:val="00835711"/>
    <w:rsid w:val="00860FB8"/>
    <w:rsid w:val="00862968"/>
    <w:rsid w:val="008767F2"/>
    <w:rsid w:val="008A071D"/>
    <w:rsid w:val="008D62D6"/>
    <w:rsid w:val="008E1C79"/>
    <w:rsid w:val="008E79CA"/>
    <w:rsid w:val="008F40D3"/>
    <w:rsid w:val="0092357A"/>
    <w:rsid w:val="009518FB"/>
    <w:rsid w:val="00974D98"/>
    <w:rsid w:val="009802D9"/>
    <w:rsid w:val="009925A3"/>
    <w:rsid w:val="00A333F6"/>
    <w:rsid w:val="00A5430F"/>
    <w:rsid w:val="00A55AF0"/>
    <w:rsid w:val="00A73B63"/>
    <w:rsid w:val="00A8273C"/>
    <w:rsid w:val="00A83D4A"/>
    <w:rsid w:val="00B04DC6"/>
    <w:rsid w:val="00B13D96"/>
    <w:rsid w:val="00B24F3E"/>
    <w:rsid w:val="00B323C5"/>
    <w:rsid w:val="00B54D5A"/>
    <w:rsid w:val="00B618A9"/>
    <w:rsid w:val="00B648CB"/>
    <w:rsid w:val="00B7033C"/>
    <w:rsid w:val="00B71151"/>
    <w:rsid w:val="00B857E1"/>
    <w:rsid w:val="00BA130A"/>
    <w:rsid w:val="00BD2A8D"/>
    <w:rsid w:val="00BE0F77"/>
    <w:rsid w:val="00BE2E10"/>
    <w:rsid w:val="00C05C11"/>
    <w:rsid w:val="00C13D94"/>
    <w:rsid w:val="00C250CB"/>
    <w:rsid w:val="00C31A0A"/>
    <w:rsid w:val="00C46B46"/>
    <w:rsid w:val="00C910FD"/>
    <w:rsid w:val="00C93AD8"/>
    <w:rsid w:val="00CC54E7"/>
    <w:rsid w:val="00CD2453"/>
    <w:rsid w:val="00CD7845"/>
    <w:rsid w:val="00CD7FB6"/>
    <w:rsid w:val="00CF386B"/>
    <w:rsid w:val="00D02902"/>
    <w:rsid w:val="00D07192"/>
    <w:rsid w:val="00D156CA"/>
    <w:rsid w:val="00D361CE"/>
    <w:rsid w:val="00D37CAB"/>
    <w:rsid w:val="00D42D38"/>
    <w:rsid w:val="00D70877"/>
    <w:rsid w:val="00D75158"/>
    <w:rsid w:val="00D76694"/>
    <w:rsid w:val="00D9411A"/>
    <w:rsid w:val="00DB3861"/>
    <w:rsid w:val="00DB7978"/>
    <w:rsid w:val="00DC0F38"/>
    <w:rsid w:val="00DD58A4"/>
    <w:rsid w:val="00DF5C79"/>
    <w:rsid w:val="00E165A1"/>
    <w:rsid w:val="00E674DF"/>
    <w:rsid w:val="00EA6B30"/>
    <w:rsid w:val="00EB420C"/>
    <w:rsid w:val="00ED7F4D"/>
    <w:rsid w:val="00F02791"/>
    <w:rsid w:val="00F076E2"/>
    <w:rsid w:val="00F16FA2"/>
    <w:rsid w:val="00F2255C"/>
    <w:rsid w:val="00F42C8B"/>
    <w:rsid w:val="00F753A1"/>
    <w:rsid w:val="00F92B58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3AA"/>
  </w:style>
  <w:style w:type="paragraph" w:customStyle="1" w:styleId="1998DE4F9AEA47EBB9F0E1DD7A79FABB">
    <w:name w:val="1998DE4F9AEA47EBB9F0E1DD7A79FABB"/>
    <w:rsid w:val="00421EA3"/>
  </w:style>
  <w:style w:type="paragraph" w:customStyle="1" w:styleId="5A93024C8E824AC9B026ED3F703A858E">
    <w:name w:val="5A93024C8E824AC9B026ED3F703A858E"/>
    <w:rsid w:val="00421EA3"/>
  </w:style>
  <w:style w:type="paragraph" w:customStyle="1" w:styleId="917DBF71BD0C4A27967D85685E5118CC">
    <w:name w:val="917DBF71BD0C4A27967D85685E5118CC"/>
    <w:rsid w:val="00421EA3"/>
  </w:style>
  <w:style w:type="paragraph" w:customStyle="1" w:styleId="E25AAF3F77BE405F9713BA48991BC431">
    <w:name w:val="E25AAF3F77BE405F9713BA48991BC431"/>
    <w:rsid w:val="00421EA3"/>
  </w:style>
  <w:style w:type="paragraph" w:customStyle="1" w:styleId="24ADDEC62E7E424EB27E5B9BBB0BD2C5">
    <w:name w:val="24ADDEC62E7E424EB27E5B9BBB0BD2C5"/>
    <w:rsid w:val="00421EA3"/>
  </w:style>
  <w:style w:type="paragraph" w:customStyle="1" w:styleId="EE06588E4DCC484A9D67AFF01088F783">
    <w:name w:val="EE06588E4DCC484A9D67AFF01088F783"/>
    <w:rsid w:val="00421EA3"/>
  </w:style>
  <w:style w:type="paragraph" w:customStyle="1" w:styleId="015DBB2C678D4CEA8FC70DD1FD256DDC">
    <w:name w:val="015DBB2C678D4CEA8FC70DD1FD256DDC"/>
    <w:rsid w:val="00421EA3"/>
  </w:style>
  <w:style w:type="paragraph" w:customStyle="1" w:styleId="2D95528859FB4C9197464288D1CC3E1B">
    <w:name w:val="2D95528859FB4C9197464288D1CC3E1B"/>
    <w:rsid w:val="00421EA3"/>
  </w:style>
  <w:style w:type="paragraph" w:customStyle="1" w:styleId="78222964B6D74BB6B5936834C665FD5D">
    <w:name w:val="78222964B6D74BB6B5936834C665FD5D"/>
    <w:rsid w:val="00421EA3"/>
  </w:style>
  <w:style w:type="paragraph" w:customStyle="1" w:styleId="8B5E7C97D3D548FEB2C3C283E48F7AE1">
    <w:name w:val="8B5E7C97D3D548FEB2C3C283E48F7AE1"/>
    <w:rsid w:val="00421EA3"/>
  </w:style>
  <w:style w:type="paragraph" w:customStyle="1" w:styleId="E19BB1F1F27F4DC488DB7828D81CB959">
    <w:name w:val="E19BB1F1F27F4DC488DB7828D81CB959"/>
    <w:rsid w:val="00421EA3"/>
  </w:style>
  <w:style w:type="paragraph" w:customStyle="1" w:styleId="9ADF69B54D49490A9F2074E5EA0CAF65">
    <w:name w:val="9ADF69B54D49490A9F2074E5EA0CAF65"/>
    <w:rsid w:val="00421EA3"/>
  </w:style>
  <w:style w:type="paragraph" w:customStyle="1" w:styleId="99D723436DFF4B73A0FF31295654F642">
    <w:name w:val="99D723436DFF4B73A0FF31295654F642"/>
    <w:rsid w:val="00421EA3"/>
  </w:style>
  <w:style w:type="paragraph" w:customStyle="1" w:styleId="93C502ECE64F45D6B7D95FDFD61680CA">
    <w:name w:val="93C502ECE64F45D6B7D95FDFD61680CA"/>
    <w:rsid w:val="00421EA3"/>
  </w:style>
  <w:style w:type="paragraph" w:customStyle="1" w:styleId="DA996CDD3B804A0899731D787E4931B9">
    <w:name w:val="DA996CDD3B804A0899731D787E4931B9"/>
    <w:rsid w:val="00421EA3"/>
  </w:style>
  <w:style w:type="paragraph" w:customStyle="1" w:styleId="CDE0AE59EBB24D7090ED89667CE4DCA1">
    <w:name w:val="CDE0AE59EBB24D7090ED89667CE4DCA1"/>
    <w:rsid w:val="00421EA3"/>
  </w:style>
  <w:style w:type="paragraph" w:customStyle="1" w:styleId="BC6617E9372C4E709CBB7AA47E4A91E7">
    <w:name w:val="BC6617E9372C4E709CBB7AA47E4A91E7"/>
    <w:rsid w:val="00421EA3"/>
  </w:style>
  <w:style w:type="paragraph" w:customStyle="1" w:styleId="6EF92938C04C4FFD91B4A47B7ED69FED">
    <w:name w:val="6EF92938C04C4FFD91B4A47B7ED69FED"/>
    <w:rsid w:val="002777FB"/>
  </w:style>
  <w:style w:type="paragraph" w:customStyle="1" w:styleId="F8AB337C6AE74F50BB7CF545282F0D40">
    <w:name w:val="F8AB337C6AE74F50BB7CF545282F0D40"/>
    <w:rsid w:val="002777FB"/>
  </w:style>
  <w:style w:type="paragraph" w:customStyle="1" w:styleId="C480EDE739CF4A60AB99D0F20E665BE8">
    <w:name w:val="C480EDE739CF4A60AB99D0F20E665BE8"/>
    <w:rsid w:val="00657F42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  <w:style w:type="paragraph" w:customStyle="1" w:styleId="21DA52ED1EF4498BB68302E44F14CDC7">
    <w:name w:val="21DA52ED1EF4498BB68302E44F14CDC7"/>
    <w:rsid w:val="005263AA"/>
    <w:pPr>
      <w:spacing w:after="160" w:line="259" w:lineRule="auto"/>
    </w:pPr>
    <w:rPr>
      <w:lang w:val="es-ES" w:eastAsia="es-ES"/>
    </w:rPr>
  </w:style>
  <w:style w:type="paragraph" w:customStyle="1" w:styleId="1AB8DD88D6084D309332CD70F3081BE2">
    <w:name w:val="1AB8DD88D6084D309332CD70F3081BE2"/>
    <w:rsid w:val="005263AA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PM² Template v2.0.1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C5B8CC32BC1140B6F0C5F77127AF3D" ma:contentTypeVersion="10" ma:contentTypeDescription="Crear nuevo documento." ma:contentTypeScope="" ma:versionID="58d0991d1bddb9f884326053b9a948e7">
  <xsd:schema xmlns:xsd="http://www.w3.org/2001/XMLSchema" xmlns:xs="http://www.w3.org/2001/XMLSchema" xmlns:p="http://schemas.microsoft.com/office/2006/metadata/properties" xmlns:ns2="12d6af70-178b-4e5d-9119-f14160711e65" xmlns:ns3="d384abb4-6cb5-4f67-8867-449f3dc2801e" targetNamespace="http://schemas.microsoft.com/office/2006/metadata/properties" ma:root="true" ma:fieldsID="33b8a48069990fa90c5f2283d6467f0e" ns2:_="" ns3:_="">
    <xsd:import namespace="12d6af70-178b-4e5d-9119-f14160711e65"/>
    <xsd:import namespace="d384abb4-6cb5-4f67-8867-449f3dc2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6af70-178b-4e5d-9119-f14160711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4abb4-6cb5-4f67-8867-449f3dc28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07E8A9-7BD2-4DBD-AF0B-4644A128A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6af70-178b-4e5d-9119-f14160711e65"/>
    <ds:schemaRef ds:uri="d384abb4-6cb5-4f67-8867-449f3dc2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70038F-8AB5-4532-A4AC-A891AAFCAC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D89D12-18B2-4E1F-9F32-4C6991897C4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FDBCCA-F5C9-4371-8E39-1D0E69784F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Publications Office – ESPD EDM</dc:subject>
  <dc:creator>everis</dc:creator>
  <cp:lastModifiedBy>Marc Christopher Schmidt</cp:lastModifiedBy>
  <cp:revision>9</cp:revision>
  <cp:lastPrinted>2020-06-18T15:39:00Z</cp:lastPrinted>
  <dcterms:created xsi:type="dcterms:W3CDTF">2020-07-13T08:10:00Z</dcterms:created>
  <dcterms:modified xsi:type="dcterms:W3CDTF">2020-07-15T06:57:00Z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0x010100D6C5B8CC32BC1140B6F0C5F77127AF3D</vt:lpwstr>
  </property>
  <property fmtid="{D5CDD505-2E9C-101B-9397-08002B2CF9AE}" pid="4" name="_dlc_DocIdItemGuid">
    <vt:lpwstr>c2f0de5b-3af5-4b79-9631-a94f54abf6af</vt:lpwstr>
  </property>
  <property fmtid="{D5CDD505-2E9C-101B-9397-08002B2CF9AE}" pid="5" name="File Modified">
    <vt:filetime>2018-01-30T11:43:51Z</vt:filetime>
  </property>
  <property fmtid="{D5CDD505-2E9C-101B-9397-08002B2CF9AE}" pid="6" name="JustUploaded">
    <vt:bool>false</vt:bool>
  </property>
  <property fmtid="{D5CDD505-2E9C-101B-9397-08002B2CF9AE}" pid="7" name="_NewReviewCycle">
    <vt:lpwstr/>
  </property>
</Properties>
</file>